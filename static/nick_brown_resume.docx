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ook w:val="0600" w:firstRow="0" w:lastRow="0" w:firstColumn="0" w:lastColumn="0" w:noHBand="1" w:noVBand="1"/>
        <w:tblCaption w:val="Layout table"/>
      </w:tblPr>
      <w:tblGrid>
        <w:gridCol w:w="9936"/>
      </w:tblGrid>
      <w:tr w:rsidR="00545B7A" w:rsidRPr="00B429AA" w14:paraId="19EBCE13" w14:textId="77777777" w:rsidTr="00A428CA">
        <w:tc>
          <w:tcPr>
            <w:tcW w:w="9936" w:type="dxa"/>
            <w:tcBorders>
              <w:bottom w:val="single" w:sz="12" w:space="0" w:color="D34817" w:themeColor="accent1"/>
            </w:tcBorders>
          </w:tcPr>
          <w:p w14:paraId="6677B872" w14:textId="4088B05B" w:rsidR="00545B7A" w:rsidRPr="00B429AA" w:rsidRDefault="00343D5B" w:rsidP="00315126">
            <w:pPr>
              <w:pStyle w:val="Title"/>
            </w:pPr>
            <w:r w:rsidRPr="00B429AA">
              <w:t xml:space="preserve"> </w:t>
            </w:r>
            <w:r w:rsidR="007E7209" w:rsidRPr="00B429AA">
              <w:t>Nick Brown</w:t>
            </w:r>
          </w:p>
        </w:tc>
      </w:tr>
    </w:tbl>
    <w:p w14:paraId="064D6E85" w14:textId="5956F915" w:rsidR="00A428CA" w:rsidRPr="000000D3" w:rsidRDefault="007E7209" w:rsidP="00315126">
      <w:pPr>
        <w:pStyle w:val="Contact"/>
        <w:rPr>
          <w:szCs w:val="20"/>
        </w:rPr>
      </w:pPr>
      <w:r w:rsidRPr="002243C8">
        <w:rPr>
          <w:color w:val="262626" w:themeColor="text1" w:themeTint="D9"/>
          <w:szCs w:val="20"/>
        </w:rPr>
        <w:t>Seattle, WA</w:t>
      </w:r>
      <w:r w:rsidR="00A428CA" w:rsidRPr="002243C8">
        <w:rPr>
          <w:color w:val="262626" w:themeColor="text1" w:themeTint="D9"/>
          <w:szCs w:val="20"/>
        </w:rPr>
        <w:t xml:space="preserve"> | </w:t>
      </w:r>
      <w:hyperlink r:id="rId11" w:history="1">
        <w:r w:rsidR="006C063F" w:rsidRPr="000000D3">
          <w:rPr>
            <w:rStyle w:val="Hyperlink"/>
            <w:szCs w:val="20"/>
          </w:rPr>
          <w:t>nick@altonimb.us</w:t>
        </w:r>
      </w:hyperlink>
      <w:r w:rsidR="006C063F" w:rsidRPr="002243C8">
        <w:rPr>
          <w:color w:val="262626" w:themeColor="text1" w:themeTint="D9"/>
          <w:szCs w:val="20"/>
        </w:rPr>
        <w:t xml:space="preserve"> |</w:t>
      </w:r>
      <w:r w:rsidR="00A428CA" w:rsidRPr="002243C8">
        <w:rPr>
          <w:color w:val="262626" w:themeColor="text1" w:themeTint="D9"/>
          <w:szCs w:val="20"/>
        </w:rPr>
        <w:t xml:space="preserve"> </w:t>
      </w:r>
      <w:hyperlink r:id="rId12" w:history="1">
        <w:r w:rsidR="006C063F" w:rsidRPr="000000D3">
          <w:rPr>
            <w:rStyle w:val="Hyperlink"/>
            <w:szCs w:val="20"/>
          </w:rPr>
          <w:t>altonimb.us</w:t>
        </w:r>
      </w:hyperlink>
      <w:r w:rsidR="006C063F" w:rsidRPr="002243C8">
        <w:rPr>
          <w:color w:val="262626" w:themeColor="text1" w:themeTint="D9"/>
          <w:szCs w:val="20"/>
        </w:rPr>
        <w:t xml:space="preserve"> </w:t>
      </w:r>
      <w:r w:rsidR="00A428CA" w:rsidRPr="002243C8">
        <w:rPr>
          <w:color w:val="262626" w:themeColor="text1" w:themeTint="D9"/>
          <w:szCs w:val="20"/>
        </w:rPr>
        <w:t xml:space="preserve">| </w:t>
      </w:r>
      <w:hyperlink r:id="rId13" w:history="1">
        <w:r w:rsidRPr="000000D3">
          <w:rPr>
            <w:rStyle w:val="Hyperlink"/>
            <w:szCs w:val="20"/>
          </w:rPr>
          <w:t>linkedin.com/in/nicholaspbrown</w:t>
        </w:r>
      </w:hyperlink>
      <w:r w:rsidRPr="002243C8">
        <w:rPr>
          <w:color w:val="262626" w:themeColor="text1" w:themeTint="D9"/>
          <w:szCs w:val="20"/>
        </w:rPr>
        <w:t xml:space="preserve"> | </w:t>
      </w:r>
      <w:hyperlink r:id="rId14" w:history="1">
        <w:r w:rsidRPr="000000D3">
          <w:rPr>
            <w:rStyle w:val="Hyperlink"/>
            <w:rFonts w:ascii="Calibri" w:hAnsi="Calibri" w:cs="Calibri"/>
            <w:szCs w:val="20"/>
          </w:rPr>
          <w:t>github.com/nonik0</w:t>
        </w:r>
      </w:hyperlink>
    </w:p>
    <w:p w14:paraId="38C60641" w14:textId="009C5657" w:rsidR="00F6411C" w:rsidRPr="006F2FC7" w:rsidRDefault="00F6411C" w:rsidP="00504056">
      <w:pPr>
        <w:pStyle w:val="Heading1"/>
        <w:keepNext w:val="0"/>
        <w:keepLines w:val="0"/>
        <w:spacing w:after="60"/>
        <w:rPr>
          <w:sz w:val="26"/>
          <w:szCs w:val="26"/>
        </w:rPr>
      </w:pPr>
      <w:r w:rsidRPr="006F2FC7">
        <w:rPr>
          <w:sz w:val="26"/>
          <w:szCs w:val="26"/>
        </w:rPr>
        <w:t>Professional Summary</w:t>
      </w:r>
    </w:p>
    <w:p w14:paraId="33C8F861" w14:textId="517EFC01" w:rsidR="00F6411C" w:rsidRPr="00B429AA" w:rsidRDefault="00F6411C" w:rsidP="00504056">
      <w:pPr>
        <w:pStyle w:val="ListBullet"/>
        <w:tabs>
          <w:tab w:val="clear" w:pos="216"/>
        </w:tabs>
        <w:spacing w:after="60"/>
        <w:ind w:left="0" w:firstLine="0"/>
        <w:rPr>
          <w:sz w:val="21"/>
          <w:szCs w:val="21"/>
        </w:rPr>
      </w:pPr>
      <w:r w:rsidRPr="00B429AA">
        <w:rPr>
          <w:sz w:val="21"/>
          <w:szCs w:val="21"/>
        </w:rPr>
        <w:t>Builder at heart, driven by curiosity and craft—from low-level firmware to cloud-scale systems. I thrive on understanding systems end-to-end and building with care at every layer, with a focus on security, reliability, and innovation. I’m especially drawn to technologies that challenge conventional models—decentralization, zero-knowledge proofs, emerging AI—and am seeking roles where I can bring meaningful value through evolving tools and ideas like Rust and blockchain.</w:t>
      </w:r>
    </w:p>
    <w:p w14:paraId="22C9B058" w14:textId="7AFCA648" w:rsidR="0075155B" w:rsidRPr="006F2FC7" w:rsidRDefault="00B06334" w:rsidP="00504056">
      <w:pPr>
        <w:pStyle w:val="Heading1"/>
        <w:keepNext w:val="0"/>
        <w:keepLines w:val="0"/>
        <w:spacing w:after="60"/>
        <w:rPr>
          <w:sz w:val="26"/>
          <w:szCs w:val="26"/>
        </w:rPr>
      </w:pPr>
      <w:r w:rsidRPr="006F2FC7">
        <w:rPr>
          <w:rFonts w:eastAsia="MS Mincho" w:hint="eastAsia"/>
          <w:sz w:val="26"/>
          <w:szCs w:val="26"/>
        </w:rPr>
        <w:t>Professional</w:t>
      </w:r>
      <w:r w:rsidR="00751D4B" w:rsidRPr="006F2FC7">
        <w:rPr>
          <w:sz w:val="26"/>
          <w:szCs w:val="26"/>
        </w:rPr>
        <w:t xml:space="preserve"> </w:t>
      </w:r>
      <w:r w:rsidR="00A428CA" w:rsidRPr="006F2FC7">
        <w:rPr>
          <w:sz w:val="26"/>
          <w:szCs w:val="26"/>
        </w:rPr>
        <w:t>Experience</w:t>
      </w:r>
    </w:p>
    <w:p w14:paraId="7AD565FD" w14:textId="3E0EFECF" w:rsidR="00B06334" w:rsidRPr="00075D5B" w:rsidRDefault="00B429AA" w:rsidP="00504056">
      <w:pPr>
        <w:pStyle w:val="Heading2"/>
        <w:keepNext w:val="0"/>
        <w:keepLines w:val="0"/>
        <w:spacing w:after="60"/>
        <w:rPr>
          <w:rFonts w:eastAsia="MS Mincho"/>
          <w:caps w:val="0"/>
          <w:sz w:val="22"/>
          <w:szCs w:val="22"/>
        </w:rPr>
      </w:pPr>
      <w:r w:rsidRPr="00075D5B">
        <w:rPr>
          <w:rFonts w:eastAsia="MS Mincho"/>
          <w:caps w:val="0"/>
          <w:sz w:val="22"/>
          <w:szCs w:val="22"/>
        </w:rPr>
        <w:t>O</w:t>
      </w:r>
      <w:r w:rsidR="00B06334" w:rsidRPr="00075D5B">
        <w:rPr>
          <w:rFonts w:eastAsia="MS Mincho" w:hint="eastAsia"/>
          <w:caps w:val="0"/>
          <w:sz w:val="22"/>
          <w:szCs w:val="22"/>
        </w:rPr>
        <w:t>pen-</w:t>
      </w:r>
      <w:r w:rsidRPr="00075D5B">
        <w:rPr>
          <w:rFonts w:eastAsia="MS Mincho"/>
          <w:caps w:val="0"/>
          <w:sz w:val="22"/>
          <w:szCs w:val="22"/>
        </w:rPr>
        <w:t>S</w:t>
      </w:r>
      <w:r w:rsidR="00B06334" w:rsidRPr="00075D5B">
        <w:rPr>
          <w:rFonts w:eastAsia="MS Mincho" w:hint="eastAsia"/>
          <w:caps w:val="0"/>
          <w:sz w:val="22"/>
          <w:szCs w:val="22"/>
        </w:rPr>
        <w:t xml:space="preserve">ource </w:t>
      </w:r>
      <w:r w:rsidRPr="00075D5B">
        <w:rPr>
          <w:rFonts w:eastAsia="MS Mincho"/>
          <w:caps w:val="0"/>
          <w:sz w:val="22"/>
          <w:szCs w:val="22"/>
        </w:rPr>
        <w:t>C</w:t>
      </w:r>
      <w:r w:rsidR="00B06334" w:rsidRPr="00075D5B">
        <w:rPr>
          <w:rFonts w:eastAsia="MS Mincho" w:hint="eastAsia"/>
          <w:caps w:val="0"/>
          <w:sz w:val="22"/>
          <w:szCs w:val="22"/>
        </w:rPr>
        <w:t>ontributor</w:t>
      </w:r>
      <w:r w:rsidR="00B06334" w:rsidRPr="00075D5B">
        <w:rPr>
          <w:caps w:val="0"/>
          <w:sz w:val="22"/>
          <w:szCs w:val="22"/>
        </w:rPr>
        <w:t xml:space="preserve"> | </w:t>
      </w:r>
      <w:r w:rsidRPr="00075D5B">
        <w:rPr>
          <w:rFonts w:eastAsia="MS Mincho"/>
          <w:caps w:val="0"/>
          <w:sz w:val="22"/>
          <w:szCs w:val="22"/>
        </w:rPr>
        <w:t>April</w:t>
      </w:r>
      <w:r w:rsidR="00B06334" w:rsidRPr="00075D5B">
        <w:rPr>
          <w:caps w:val="0"/>
          <w:sz w:val="22"/>
          <w:szCs w:val="22"/>
        </w:rPr>
        <w:t xml:space="preserve"> 202</w:t>
      </w:r>
      <w:r w:rsidR="00B06334" w:rsidRPr="00075D5B">
        <w:rPr>
          <w:rFonts w:eastAsia="MS Mincho" w:hint="eastAsia"/>
          <w:caps w:val="0"/>
          <w:sz w:val="22"/>
          <w:szCs w:val="22"/>
        </w:rPr>
        <w:t>4</w:t>
      </w:r>
      <w:r w:rsidR="00B06334" w:rsidRPr="00075D5B">
        <w:rPr>
          <w:caps w:val="0"/>
          <w:sz w:val="22"/>
          <w:szCs w:val="22"/>
        </w:rPr>
        <w:t xml:space="preserve"> – </w:t>
      </w:r>
      <w:r w:rsidRPr="00075D5B">
        <w:rPr>
          <w:rFonts w:eastAsia="MS Mincho"/>
          <w:caps w:val="0"/>
          <w:sz w:val="22"/>
          <w:szCs w:val="22"/>
        </w:rPr>
        <w:t>Present</w:t>
      </w:r>
    </w:p>
    <w:p w14:paraId="62E53F3B" w14:textId="49210FF1" w:rsidR="00B06334" w:rsidRPr="00B429AA" w:rsidRDefault="00B06334" w:rsidP="00504056">
      <w:pPr>
        <w:pStyle w:val="ListBullet"/>
        <w:numPr>
          <w:ilvl w:val="0"/>
          <w:numId w:val="21"/>
        </w:numPr>
        <w:spacing w:after="60"/>
        <w:rPr>
          <w:sz w:val="21"/>
          <w:szCs w:val="21"/>
        </w:rPr>
      </w:pPr>
      <w:r w:rsidRPr="00B429AA">
        <w:rPr>
          <w:rFonts w:eastAsia="MS Mincho" w:hint="eastAsia"/>
          <w:sz w:val="21"/>
          <w:szCs w:val="21"/>
        </w:rPr>
        <w:t xml:space="preserve">Expanded hardware/product design capabilities through </w:t>
      </w:r>
      <w:r w:rsidR="00C9567E" w:rsidRPr="00B429AA">
        <w:rPr>
          <w:rFonts w:eastAsia="MS Mincho" w:hint="eastAsia"/>
          <w:sz w:val="21"/>
          <w:szCs w:val="21"/>
        </w:rPr>
        <w:t>e</w:t>
      </w:r>
      <w:r w:rsidRPr="00B429AA">
        <w:rPr>
          <w:rFonts w:eastAsia="MS Mincho" w:hint="eastAsia"/>
          <w:sz w:val="21"/>
          <w:szCs w:val="21"/>
        </w:rPr>
        <w:t>lectronics projects, circuit design/layout</w:t>
      </w:r>
    </w:p>
    <w:p w14:paraId="14C3FE0A" w14:textId="7B049948" w:rsidR="006357D3" w:rsidRPr="00B429AA" w:rsidRDefault="006357D3" w:rsidP="00504056">
      <w:pPr>
        <w:pStyle w:val="ListBullet"/>
        <w:numPr>
          <w:ilvl w:val="0"/>
          <w:numId w:val="21"/>
        </w:numPr>
        <w:spacing w:after="60"/>
        <w:rPr>
          <w:sz w:val="21"/>
          <w:szCs w:val="21"/>
        </w:rPr>
      </w:pPr>
      <w:r w:rsidRPr="00B429AA">
        <w:rPr>
          <w:rFonts w:eastAsia="MS Mincho"/>
          <w:sz w:val="21"/>
          <w:szCs w:val="21"/>
        </w:rPr>
        <w:t>Built Rust proficiency by developing firmware for personal projects and contributing to open-source</w:t>
      </w:r>
      <w:r w:rsidRPr="00B429AA">
        <w:rPr>
          <w:rFonts w:eastAsia="MS Mincho" w:hint="eastAsia"/>
          <w:sz w:val="21"/>
          <w:szCs w:val="21"/>
        </w:rPr>
        <w:t xml:space="preserve"> projects</w:t>
      </w:r>
      <w:r w:rsidRPr="00B429AA">
        <w:rPr>
          <w:rFonts w:eastAsia="MS Mincho"/>
          <w:sz w:val="21"/>
          <w:szCs w:val="21"/>
        </w:rPr>
        <w:t xml:space="preserve"> in the Rust community.</w:t>
      </w:r>
    </w:p>
    <w:p w14:paraId="20A64E6A" w14:textId="434FDD17" w:rsidR="0090043E" w:rsidRDefault="00CA5F6F" w:rsidP="00504056">
      <w:pPr>
        <w:pStyle w:val="ListBullet"/>
        <w:numPr>
          <w:ilvl w:val="0"/>
          <w:numId w:val="21"/>
        </w:numPr>
        <w:spacing w:after="60"/>
        <w:rPr>
          <w:sz w:val="21"/>
          <w:szCs w:val="21"/>
        </w:rPr>
      </w:pPr>
      <w:r w:rsidRPr="00B429AA">
        <w:rPr>
          <w:sz w:val="21"/>
          <w:szCs w:val="21"/>
        </w:rPr>
        <w:t>Focused on skill development in emerging technologies aligned with decentralized systems and blockchain ecosystems</w:t>
      </w:r>
    </w:p>
    <w:p w14:paraId="16A357F3" w14:textId="77777777" w:rsidR="007B491C" w:rsidRDefault="007B491C" w:rsidP="00504056">
      <w:pPr>
        <w:pStyle w:val="ListBullet"/>
        <w:tabs>
          <w:tab w:val="clear" w:pos="216"/>
        </w:tabs>
        <w:spacing w:after="60"/>
        <w:rPr>
          <w:sz w:val="21"/>
          <w:szCs w:val="21"/>
        </w:rPr>
      </w:pPr>
    </w:p>
    <w:p w14:paraId="0CD51FF8" w14:textId="5E1FBB1E" w:rsidR="0090043E" w:rsidRPr="002502E6" w:rsidRDefault="0090043E" w:rsidP="00504056">
      <w:pPr>
        <w:pStyle w:val="ListBullet"/>
        <w:tabs>
          <w:tab w:val="clear" w:pos="216"/>
        </w:tabs>
        <w:spacing w:after="60"/>
        <w:ind w:left="0" w:firstLine="0"/>
        <w:rPr>
          <w:rFonts w:asciiTheme="majorHAnsi" w:hAnsiTheme="majorHAnsi"/>
          <w:b/>
          <w:bCs/>
          <w:color w:val="262626" w:themeColor="text1" w:themeTint="D9"/>
          <w:sz w:val="23"/>
          <w:szCs w:val="23"/>
        </w:rPr>
      </w:pPr>
      <w:r w:rsidRPr="002502E6">
        <w:rPr>
          <w:rFonts w:asciiTheme="majorHAnsi" w:hAnsiTheme="majorHAnsi"/>
          <w:b/>
          <w:bCs/>
          <w:color w:val="262626" w:themeColor="text1" w:themeTint="D9"/>
          <w:sz w:val="23"/>
          <w:szCs w:val="23"/>
        </w:rPr>
        <w:t>Microsoft</w:t>
      </w:r>
      <w:r w:rsidR="007B491C" w:rsidRPr="002502E6">
        <w:rPr>
          <w:rFonts w:asciiTheme="majorHAnsi" w:hAnsiTheme="majorHAnsi"/>
          <w:b/>
          <w:bCs/>
          <w:color w:val="262626" w:themeColor="text1" w:themeTint="D9"/>
          <w:sz w:val="23"/>
          <w:szCs w:val="23"/>
        </w:rPr>
        <w:t xml:space="preserve"> | Redmond, WA | 15 Years</w:t>
      </w:r>
    </w:p>
    <w:p w14:paraId="2E7EF0D1" w14:textId="05C72F06" w:rsidR="0075155B" w:rsidRPr="007B491C" w:rsidRDefault="004F436C" w:rsidP="00504056">
      <w:pPr>
        <w:pStyle w:val="Heading2"/>
        <w:keepNext w:val="0"/>
        <w:keepLines w:val="0"/>
        <w:spacing w:after="60"/>
        <w:rPr>
          <w:caps w:val="0"/>
          <w:sz w:val="21"/>
          <w:szCs w:val="21"/>
        </w:rPr>
      </w:pPr>
      <w:r w:rsidRPr="007B491C">
        <w:rPr>
          <w:caps w:val="0"/>
          <w:sz w:val="21"/>
          <w:szCs w:val="21"/>
        </w:rPr>
        <w:t>Software Development Engineer</w:t>
      </w:r>
      <w:r w:rsidR="00A428CA" w:rsidRPr="007B491C">
        <w:rPr>
          <w:caps w:val="0"/>
          <w:sz w:val="21"/>
          <w:szCs w:val="21"/>
        </w:rPr>
        <w:t xml:space="preserve"> | </w:t>
      </w:r>
      <w:r w:rsidR="004F5440" w:rsidRPr="007B491C">
        <w:rPr>
          <w:caps w:val="0"/>
          <w:sz w:val="21"/>
          <w:szCs w:val="21"/>
        </w:rPr>
        <w:t>D</w:t>
      </w:r>
      <w:r w:rsidRPr="007B491C">
        <w:rPr>
          <w:caps w:val="0"/>
          <w:sz w:val="21"/>
          <w:szCs w:val="21"/>
        </w:rPr>
        <w:t xml:space="preserve">efender </w:t>
      </w:r>
      <w:r w:rsidR="00B429AA" w:rsidRPr="007B491C">
        <w:rPr>
          <w:caps w:val="0"/>
          <w:sz w:val="21"/>
          <w:szCs w:val="21"/>
        </w:rPr>
        <w:t>f</w:t>
      </w:r>
      <w:r w:rsidR="00867986" w:rsidRPr="007B491C">
        <w:rPr>
          <w:caps w:val="0"/>
          <w:sz w:val="21"/>
          <w:szCs w:val="21"/>
        </w:rPr>
        <w:t>or</w:t>
      </w:r>
      <w:r w:rsidRPr="007B491C">
        <w:rPr>
          <w:caps w:val="0"/>
          <w:sz w:val="21"/>
          <w:szCs w:val="21"/>
        </w:rPr>
        <w:t xml:space="preserve"> Cloud DevOps</w:t>
      </w:r>
      <w:r w:rsidR="00D10598">
        <w:rPr>
          <w:caps w:val="0"/>
          <w:sz w:val="21"/>
          <w:szCs w:val="21"/>
        </w:rPr>
        <w:t xml:space="preserve"> </w:t>
      </w:r>
      <w:r w:rsidR="00A428CA" w:rsidRPr="007B491C">
        <w:rPr>
          <w:caps w:val="0"/>
          <w:sz w:val="21"/>
          <w:szCs w:val="21"/>
        </w:rPr>
        <w:t xml:space="preserve">| </w:t>
      </w:r>
      <w:r w:rsidR="0066464D" w:rsidRPr="007B491C">
        <w:rPr>
          <w:caps w:val="0"/>
          <w:sz w:val="21"/>
          <w:szCs w:val="21"/>
        </w:rPr>
        <w:t xml:space="preserve">September </w:t>
      </w:r>
      <w:r w:rsidR="00A428CA" w:rsidRPr="007B491C">
        <w:rPr>
          <w:caps w:val="0"/>
          <w:sz w:val="21"/>
          <w:szCs w:val="21"/>
        </w:rPr>
        <w:t>20</w:t>
      </w:r>
      <w:r w:rsidRPr="007B491C">
        <w:rPr>
          <w:caps w:val="0"/>
          <w:sz w:val="21"/>
          <w:szCs w:val="21"/>
        </w:rPr>
        <w:t>23</w:t>
      </w:r>
      <w:r w:rsidR="00A428CA" w:rsidRPr="007B491C">
        <w:rPr>
          <w:caps w:val="0"/>
          <w:sz w:val="21"/>
          <w:szCs w:val="21"/>
        </w:rPr>
        <w:t xml:space="preserve"> </w:t>
      </w:r>
      <w:r w:rsidR="002764F4" w:rsidRPr="007B491C">
        <w:rPr>
          <w:caps w:val="0"/>
          <w:sz w:val="21"/>
          <w:szCs w:val="21"/>
        </w:rPr>
        <w:t>–</w:t>
      </w:r>
      <w:r w:rsidR="00A428CA" w:rsidRPr="007B491C">
        <w:rPr>
          <w:caps w:val="0"/>
          <w:sz w:val="21"/>
          <w:szCs w:val="21"/>
        </w:rPr>
        <w:t xml:space="preserve"> </w:t>
      </w:r>
      <w:r w:rsidRPr="007B491C">
        <w:rPr>
          <w:caps w:val="0"/>
          <w:sz w:val="21"/>
          <w:szCs w:val="21"/>
        </w:rPr>
        <w:t>April 2024</w:t>
      </w:r>
    </w:p>
    <w:p w14:paraId="5098AFEF" w14:textId="77777777" w:rsidR="00F135E1" w:rsidRPr="00B429AA" w:rsidRDefault="00F135E1" w:rsidP="00504056">
      <w:pPr>
        <w:pStyle w:val="ListBullet"/>
        <w:numPr>
          <w:ilvl w:val="0"/>
          <w:numId w:val="21"/>
        </w:numPr>
        <w:spacing w:after="60"/>
        <w:rPr>
          <w:sz w:val="21"/>
          <w:szCs w:val="21"/>
        </w:rPr>
      </w:pPr>
      <w:r w:rsidRPr="00B429AA">
        <w:rPr>
          <w:sz w:val="21"/>
          <w:szCs w:val="21"/>
        </w:rPr>
        <w:t>Improved security evaluation pipelines for Azure and customers by developing and maintaining Security DevOps CLI tooling and workflows.</w:t>
      </w:r>
    </w:p>
    <w:p w14:paraId="25A4B354" w14:textId="156D9CFF" w:rsidR="003C048D" w:rsidRPr="00B429AA" w:rsidRDefault="003C048D" w:rsidP="00504056">
      <w:pPr>
        <w:pStyle w:val="ListBullet"/>
        <w:numPr>
          <w:ilvl w:val="0"/>
          <w:numId w:val="21"/>
        </w:numPr>
        <w:spacing w:after="60"/>
        <w:rPr>
          <w:sz w:val="21"/>
          <w:szCs w:val="21"/>
        </w:rPr>
      </w:pPr>
      <w:r w:rsidRPr="00B429AA">
        <w:rPr>
          <w:sz w:val="21"/>
          <w:szCs w:val="21"/>
        </w:rPr>
        <w:t>Owned and advanced the open-source Template Analyzer</w:t>
      </w:r>
      <w:r w:rsidRPr="00B429AA">
        <w:rPr>
          <w:rFonts w:eastAsia="MS Mincho" w:hint="eastAsia"/>
          <w:sz w:val="21"/>
          <w:szCs w:val="21"/>
        </w:rPr>
        <w:t xml:space="preserve"> </w:t>
      </w:r>
      <w:proofErr w:type="spellStart"/>
      <w:r w:rsidRPr="00B429AA">
        <w:rPr>
          <w:rFonts w:eastAsia="MS Mincho" w:hint="eastAsia"/>
          <w:sz w:val="21"/>
          <w:szCs w:val="21"/>
        </w:rPr>
        <w:t>IaC</w:t>
      </w:r>
      <w:proofErr w:type="spellEnd"/>
      <w:r w:rsidRPr="00B429AA">
        <w:rPr>
          <w:rFonts w:eastAsia="MS Mincho" w:hint="eastAsia"/>
          <w:sz w:val="21"/>
          <w:szCs w:val="21"/>
        </w:rPr>
        <w:t xml:space="preserve"> static analysis</w:t>
      </w:r>
      <w:r w:rsidRPr="00B429AA">
        <w:rPr>
          <w:sz w:val="21"/>
          <w:szCs w:val="21"/>
        </w:rPr>
        <w:t xml:space="preserve"> tool, delivering major features like full Bicep support and source mapping integration.</w:t>
      </w:r>
    </w:p>
    <w:p w14:paraId="5927674A" w14:textId="76D63309" w:rsidR="006E65D4" w:rsidRPr="00B429AA" w:rsidRDefault="006E65D4" w:rsidP="00504056">
      <w:pPr>
        <w:pStyle w:val="ListBullet"/>
        <w:numPr>
          <w:ilvl w:val="0"/>
          <w:numId w:val="21"/>
        </w:numPr>
        <w:spacing w:after="60"/>
        <w:rPr>
          <w:sz w:val="21"/>
          <w:szCs w:val="21"/>
        </w:rPr>
      </w:pPr>
      <w:r w:rsidRPr="00B429AA">
        <w:rPr>
          <w:sz w:val="21"/>
          <w:szCs w:val="21"/>
        </w:rPr>
        <w:t>Improved security reliability for Azure and customers by redesigning DevOps pipelines and dependency packaging to eliminate single points of failure in key downstream workflows.</w:t>
      </w:r>
    </w:p>
    <w:p w14:paraId="1A7B956B" w14:textId="43D3DD2F" w:rsidR="0075155B" w:rsidRPr="007B491C" w:rsidRDefault="004F436C" w:rsidP="00504056">
      <w:pPr>
        <w:pStyle w:val="Heading2"/>
        <w:keepNext w:val="0"/>
        <w:keepLines w:val="0"/>
        <w:spacing w:after="60"/>
        <w:rPr>
          <w:caps w:val="0"/>
          <w:sz w:val="21"/>
          <w:szCs w:val="21"/>
        </w:rPr>
      </w:pPr>
      <w:r w:rsidRPr="007B491C">
        <w:rPr>
          <w:caps w:val="0"/>
          <w:sz w:val="21"/>
          <w:szCs w:val="21"/>
        </w:rPr>
        <w:t>Security Software Engineer</w:t>
      </w:r>
      <w:r w:rsidR="0066464D" w:rsidRPr="007B491C">
        <w:rPr>
          <w:caps w:val="0"/>
          <w:sz w:val="21"/>
          <w:szCs w:val="21"/>
        </w:rPr>
        <w:t xml:space="preserve"> </w:t>
      </w:r>
      <w:r w:rsidR="00A428CA" w:rsidRPr="007B491C">
        <w:rPr>
          <w:caps w:val="0"/>
          <w:sz w:val="21"/>
          <w:szCs w:val="21"/>
        </w:rPr>
        <w:t xml:space="preserve">| </w:t>
      </w:r>
      <w:r w:rsidRPr="007B491C">
        <w:rPr>
          <w:caps w:val="0"/>
          <w:sz w:val="21"/>
          <w:szCs w:val="21"/>
        </w:rPr>
        <w:t xml:space="preserve">C+AI </w:t>
      </w:r>
      <w:r w:rsidR="00075D5B" w:rsidRPr="007B491C">
        <w:rPr>
          <w:caps w:val="0"/>
          <w:sz w:val="21"/>
          <w:szCs w:val="21"/>
        </w:rPr>
        <w:t>Security</w:t>
      </w:r>
      <w:r w:rsidRPr="007B491C">
        <w:rPr>
          <w:caps w:val="0"/>
          <w:sz w:val="21"/>
          <w:szCs w:val="21"/>
        </w:rPr>
        <w:t xml:space="preserve"> Green Team</w:t>
      </w:r>
      <w:r w:rsidR="0066464D" w:rsidRPr="007B491C">
        <w:rPr>
          <w:caps w:val="0"/>
          <w:sz w:val="21"/>
          <w:szCs w:val="21"/>
        </w:rPr>
        <w:t xml:space="preserve"> </w:t>
      </w:r>
      <w:r w:rsidR="00A428CA" w:rsidRPr="007B491C">
        <w:rPr>
          <w:caps w:val="0"/>
          <w:sz w:val="21"/>
          <w:szCs w:val="21"/>
        </w:rPr>
        <w:t xml:space="preserve">| </w:t>
      </w:r>
      <w:r w:rsidRPr="007B491C">
        <w:rPr>
          <w:caps w:val="0"/>
          <w:sz w:val="21"/>
          <w:szCs w:val="21"/>
        </w:rPr>
        <w:t>April</w:t>
      </w:r>
      <w:r w:rsidR="0066464D" w:rsidRPr="007B491C">
        <w:rPr>
          <w:caps w:val="0"/>
          <w:sz w:val="21"/>
          <w:szCs w:val="21"/>
        </w:rPr>
        <w:t xml:space="preserve"> </w:t>
      </w:r>
      <w:r w:rsidRPr="007B491C">
        <w:rPr>
          <w:caps w:val="0"/>
          <w:sz w:val="21"/>
          <w:szCs w:val="21"/>
        </w:rPr>
        <w:t>2016</w:t>
      </w:r>
      <w:r w:rsidR="00A428CA" w:rsidRPr="007B491C">
        <w:rPr>
          <w:caps w:val="0"/>
          <w:sz w:val="21"/>
          <w:szCs w:val="21"/>
        </w:rPr>
        <w:t xml:space="preserve"> </w:t>
      </w:r>
      <w:r w:rsidR="002764F4" w:rsidRPr="007B491C">
        <w:rPr>
          <w:caps w:val="0"/>
          <w:sz w:val="21"/>
          <w:szCs w:val="21"/>
        </w:rPr>
        <w:t>–</w:t>
      </w:r>
      <w:r w:rsidR="00A428CA" w:rsidRPr="007B491C">
        <w:rPr>
          <w:caps w:val="0"/>
          <w:sz w:val="21"/>
          <w:szCs w:val="21"/>
        </w:rPr>
        <w:t xml:space="preserve"> </w:t>
      </w:r>
      <w:r w:rsidR="00075D5B" w:rsidRPr="007B491C">
        <w:rPr>
          <w:caps w:val="0"/>
          <w:sz w:val="21"/>
          <w:szCs w:val="21"/>
        </w:rPr>
        <w:t>September</w:t>
      </w:r>
      <w:r w:rsidR="0066464D" w:rsidRPr="007B491C">
        <w:rPr>
          <w:caps w:val="0"/>
          <w:sz w:val="21"/>
          <w:szCs w:val="21"/>
        </w:rPr>
        <w:t xml:space="preserve"> </w:t>
      </w:r>
      <w:r w:rsidRPr="007B491C">
        <w:rPr>
          <w:caps w:val="0"/>
          <w:sz w:val="21"/>
          <w:szCs w:val="21"/>
        </w:rPr>
        <w:t>2023</w:t>
      </w:r>
    </w:p>
    <w:p w14:paraId="22E73238" w14:textId="4D1E0FD8" w:rsidR="007C7A1F" w:rsidRPr="00B429AA" w:rsidRDefault="00775818" w:rsidP="00504056">
      <w:pPr>
        <w:pStyle w:val="ListBullet"/>
        <w:numPr>
          <w:ilvl w:val="0"/>
          <w:numId w:val="21"/>
        </w:numPr>
        <w:spacing w:after="60"/>
        <w:rPr>
          <w:sz w:val="21"/>
          <w:szCs w:val="21"/>
        </w:rPr>
      </w:pPr>
      <w:r w:rsidRPr="00B429AA">
        <w:rPr>
          <w:sz w:val="21"/>
          <w:szCs w:val="21"/>
        </w:rPr>
        <w:t>Founding member of a new security team</w:t>
      </w:r>
      <w:r w:rsidR="005431BF" w:rsidRPr="00B429AA">
        <w:rPr>
          <w:sz w:val="21"/>
          <w:szCs w:val="21"/>
        </w:rPr>
        <w:t xml:space="preserve"> paradigm</w:t>
      </w:r>
      <w:r w:rsidRPr="00B429AA">
        <w:rPr>
          <w:sz w:val="21"/>
          <w:szCs w:val="21"/>
        </w:rPr>
        <w:t xml:space="preserve"> focused on</w:t>
      </w:r>
      <w:r w:rsidR="00E11510" w:rsidRPr="00B429AA">
        <w:rPr>
          <w:sz w:val="21"/>
          <w:szCs w:val="21"/>
        </w:rPr>
        <w:t xml:space="preserve"> addressing</w:t>
      </w:r>
      <w:r w:rsidRPr="00B429AA">
        <w:rPr>
          <w:sz w:val="21"/>
          <w:szCs w:val="21"/>
        </w:rPr>
        <w:t xml:space="preserve"> systemic security issues, leading to the development of innovative solutions</w:t>
      </w:r>
      <w:r w:rsidR="002146A6" w:rsidRPr="00B429AA">
        <w:rPr>
          <w:sz w:val="21"/>
          <w:szCs w:val="21"/>
        </w:rPr>
        <w:t xml:space="preserve"> to address systemic </w:t>
      </w:r>
      <w:r w:rsidR="009A3122" w:rsidRPr="00B429AA">
        <w:rPr>
          <w:sz w:val="21"/>
          <w:szCs w:val="21"/>
        </w:rPr>
        <w:t xml:space="preserve">organizational </w:t>
      </w:r>
      <w:r w:rsidR="002146A6" w:rsidRPr="00B429AA">
        <w:rPr>
          <w:sz w:val="21"/>
          <w:szCs w:val="21"/>
        </w:rPr>
        <w:t>risk</w:t>
      </w:r>
      <w:r w:rsidRPr="00B429AA">
        <w:rPr>
          <w:sz w:val="21"/>
          <w:szCs w:val="21"/>
        </w:rPr>
        <w:t>.</w:t>
      </w:r>
    </w:p>
    <w:p w14:paraId="4EF2F8FA" w14:textId="6BE57484" w:rsidR="00953B93" w:rsidRPr="00B429AA" w:rsidRDefault="00953B93" w:rsidP="00504056">
      <w:pPr>
        <w:pStyle w:val="ListBullet"/>
        <w:numPr>
          <w:ilvl w:val="0"/>
          <w:numId w:val="21"/>
        </w:numPr>
        <w:spacing w:after="60"/>
        <w:rPr>
          <w:sz w:val="21"/>
          <w:szCs w:val="21"/>
        </w:rPr>
      </w:pPr>
      <w:r w:rsidRPr="00B429AA">
        <w:rPr>
          <w:sz w:val="21"/>
          <w:szCs w:val="21"/>
        </w:rPr>
        <w:t>Took ownership of the widely adopted AppAuthentication library (250M+ downloads), added key features to simplify</w:t>
      </w:r>
      <w:r w:rsidRPr="00B429AA">
        <w:rPr>
          <w:rFonts w:eastAsia="MS Mincho" w:hint="eastAsia"/>
          <w:sz w:val="21"/>
          <w:szCs w:val="21"/>
        </w:rPr>
        <w:t xml:space="preserve"> developer</w:t>
      </w:r>
      <w:r w:rsidRPr="00B429AA">
        <w:rPr>
          <w:sz w:val="21"/>
          <w:szCs w:val="21"/>
        </w:rPr>
        <w:t xml:space="preserve"> identity management, and led its successful transition to </w:t>
      </w:r>
      <w:proofErr w:type="spellStart"/>
      <w:r w:rsidRPr="00B429AA">
        <w:rPr>
          <w:sz w:val="21"/>
          <w:szCs w:val="21"/>
        </w:rPr>
        <w:t>Azure.Identity</w:t>
      </w:r>
      <w:proofErr w:type="spellEnd"/>
      <w:r w:rsidRPr="00B429AA">
        <w:rPr>
          <w:sz w:val="21"/>
          <w:szCs w:val="21"/>
        </w:rPr>
        <w:t>.</w:t>
      </w:r>
    </w:p>
    <w:p w14:paraId="6C7716C1" w14:textId="5F07F29A" w:rsidR="003C1007" w:rsidRPr="00B429AA" w:rsidRDefault="003C1007" w:rsidP="00504056">
      <w:pPr>
        <w:pStyle w:val="ListBullet"/>
        <w:numPr>
          <w:ilvl w:val="0"/>
          <w:numId w:val="21"/>
        </w:numPr>
        <w:spacing w:after="60"/>
        <w:rPr>
          <w:sz w:val="21"/>
          <w:szCs w:val="21"/>
        </w:rPr>
      </w:pPr>
      <w:r w:rsidRPr="00B429AA">
        <w:rPr>
          <w:sz w:val="21"/>
          <w:szCs w:val="21"/>
        </w:rPr>
        <w:t>Mitigated systemic risk from overprivileged RBAC roles in Azure by proposing and leading a scalable solution—work led to major security improvements, a dedicated team, and a patented algorithm.</w:t>
      </w:r>
    </w:p>
    <w:p w14:paraId="225CBFB4" w14:textId="32C5E1E0" w:rsidR="00721143" w:rsidRPr="00B429AA" w:rsidRDefault="00721143" w:rsidP="00504056">
      <w:pPr>
        <w:pStyle w:val="ListBullet"/>
        <w:numPr>
          <w:ilvl w:val="0"/>
          <w:numId w:val="21"/>
        </w:numPr>
        <w:spacing w:after="60"/>
        <w:rPr>
          <w:sz w:val="21"/>
          <w:szCs w:val="21"/>
        </w:rPr>
      </w:pPr>
      <w:r w:rsidRPr="00B429AA">
        <w:rPr>
          <w:sz w:val="21"/>
          <w:szCs w:val="21"/>
        </w:rPr>
        <w:t>Reduced risk from unused and compromised credentials by implementing a workflow to process all AAD sign-in telemetry and correlate it with sources like Red Team data.</w:t>
      </w:r>
    </w:p>
    <w:p w14:paraId="0DA11444" w14:textId="77777777" w:rsidR="00792795" w:rsidRPr="00B429AA" w:rsidRDefault="00792795" w:rsidP="00504056">
      <w:pPr>
        <w:pStyle w:val="ListBullet"/>
        <w:numPr>
          <w:ilvl w:val="0"/>
          <w:numId w:val="21"/>
        </w:numPr>
        <w:spacing w:after="60"/>
        <w:rPr>
          <w:sz w:val="21"/>
          <w:szCs w:val="21"/>
        </w:rPr>
      </w:pPr>
      <w:r w:rsidRPr="00B429AA">
        <w:rPr>
          <w:sz w:val="21"/>
          <w:szCs w:val="21"/>
        </w:rPr>
        <w:t>Reduced credential exposure in Azure source code by 99.5% in one year by spearheading a PoC to detect credentials and drive remediation through automated attribution, bug creation, and reporting.</w:t>
      </w:r>
    </w:p>
    <w:p w14:paraId="5ECE7D2E" w14:textId="0AC39E6B" w:rsidR="008D4AE3" w:rsidRPr="00B429AA" w:rsidRDefault="008D4AE3" w:rsidP="00504056">
      <w:pPr>
        <w:pStyle w:val="ListBullet"/>
        <w:numPr>
          <w:ilvl w:val="0"/>
          <w:numId w:val="21"/>
        </w:numPr>
        <w:spacing w:after="60"/>
        <w:rPr>
          <w:sz w:val="21"/>
          <w:szCs w:val="21"/>
        </w:rPr>
      </w:pPr>
      <w:r w:rsidRPr="00B429AA">
        <w:rPr>
          <w:sz w:val="21"/>
          <w:szCs w:val="21"/>
        </w:rPr>
        <w:t xml:space="preserve">Drove adoption of a key Azure security hygiene tool in </w:t>
      </w:r>
      <w:proofErr w:type="spellStart"/>
      <w:r w:rsidRPr="00B429AA">
        <w:rPr>
          <w:sz w:val="21"/>
          <w:szCs w:val="21"/>
        </w:rPr>
        <w:t>airgapped</w:t>
      </w:r>
      <w:proofErr w:type="spellEnd"/>
      <w:r w:rsidRPr="00B429AA">
        <w:rPr>
          <w:sz w:val="21"/>
          <w:szCs w:val="21"/>
        </w:rPr>
        <w:t xml:space="preserve"> and nation-state clouds; contributed features to accelerate issue detection and remediation.</w:t>
      </w:r>
    </w:p>
    <w:p w14:paraId="15FBDE5B" w14:textId="3C8AFDDA" w:rsidR="00445089" w:rsidRPr="007B491C" w:rsidRDefault="002C2B21" w:rsidP="00504056">
      <w:pPr>
        <w:pStyle w:val="Heading2"/>
        <w:keepNext w:val="0"/>
        <w:keepLines w:val="0"/>
        <w:spacing w:after="60"/>
        <w:rPr>
          <w:caps w:val="0"/>
          <w:sz w:val="21"/>
          <w:szCs w:val="21"/>
        </w:rPr>
      </w:pPr>
      <w:r w:rsidRPr="007B491C">
        <w:rPr>
          <w:caps w:val="0"/>
          <w:sz w:val="21"/>
          <w:szCs w:val="21"/>
        </w:rPr>
        <w:t xml:space="preserve">Security Engineer | C+AI </w:t>
      </w:r>
      <w:r w:rsidR="00075D5B" w:rsidRPr="007B491C">
        <w:rPr>
          <w:caps w:val="0"/>
          <w:sz w:val="21"/>
          <w:szCs w:val="21"/>
        </w:rPr>
        <w:t>Security</w:t>
      </w:r>
      <w:r w:rsidRPr="007B491C">
        <w:rPr>
          <w:caps w:val="0"/>
          <w:sz w:val="21"/>
          <w:szCs w:val="21"/>
        </w:rPr>
        <w:t xml:space="preserve"> Assurance | March 2014 – </w:t>
      </w:r>
      <w:r w:rsidR="00075D5B" w:rsidRPr="007B491C">
        <w:rPr>
          <w:caps w:val="0"/>
          <w:sz w:val="21"/>
          <w:szCs w:val="21"/>
        </w:rPr>
        <w:t>April</w:t>
      </w:r>
      <w:r w:rsidRPr="007B491C">
        <w:rPr>
          <w:caps w:val="0"/>
          <w:sz w:val="21"/>
          <w:szCs w:val="21"/>
        </w:rPr>
        <w:t xml:space="preserve"> 2016</w:t>
      </w:r>
    </w:p>
    <w:p w14:paraId="19AA3BD3" w14:textId="35F29FF0" w:rsidR="00E64EAE" w:rsidRPr="00B429AA" w:rsidRDefault="00E64EAE" w:rsidP="00504056">
      <w:pPr>
        <w:pStyle w:val="ListBullet"/>
        <w:numPr>
          <w:ilvl w:val="0"/>
          <w:numId w:val="21"/>
        </w:numPr>
        <w:spacing w:after="60"/>
        <w:rPr>
          <w:sz w:val="21"/>
          <w:szCs w:val="21"/>
          <w:lang w:eastAsia="en-US"/>
        </w:rPr>
      </w:pPr>
      <w:r w:rsidRPr="00B429AA">
        <w:rPr>
          <w:sz w:val="21"/>
          <w:szCs w:val="21"/>
          <w:lang w:eastAsia="en-US"/>
        </w:rPr>
        <w:t>Led security ini</w:t>
      </w:r>
      <w:r w:rsidR="00D85866" w:rsidRPr="00B429AA">
        <w:rPr>
          <w:sz w:val="21"/>
          <w:szCs w:val="21"/>
          <w:lang w:eastAsia="en-US"/>
        </w:rPr>
        <w:t>ti</w:t>
      </w:r>
      <w:r w:rsidRPr="00B429AA">
        <w:rPr>
          <w:sz w:val="21"/>
          <w:szCs w:val="21"/>
          <w:lang w:eastAsia="en-US"/>
        </w:rPr>
        <w:t xml:space="preserve">atives </w:t>
      </w:r>
      <w:r w:rsidR="00D85866" w:rsidRPr="00B429AA">
        <w:rPr>
          <w:sz w:val="21"/>
          <w:szCs w:val="21"/>
          <w:lang w:eastAsia="en-US"/>
        </w:rPr>
        <w:t xml:space="preserve">for all Azure </w:t>
      </w:r>
      <w:proofErr w:type="spellStart"/>
      <w:r w:rsidR="00D85866" w:rsidRPr="00B429AA">
        <w:rPr>
          <w:sz w:val="21"/>
          <w:szCs w:val="21"/>
          <w:lang w:eastAsia="en-US"/>
        </w:rPr>
        <w:t>authn</w:t>
      </w:r>
      <w:proofErr w:type="spellEnd"/>
      <w:r w:rsidR="00D85866" w:rsidRPr="00B429AA">
        <w:rPr>
          <w:sz w:val="21"/>
          <w:szCs w:val="21"/>
          <w:lang w:eastAsia="en-US"/>
        </w:rPr>
        <w:t>/</w:t>
      </w:r>
      <w:proofErr w:type="spellStart"/>
      <w:r w:rsidR="000531E1" w:rsidRPr="00B429AA">
        <w:rPr>
          <w:rFonts w:eastAsia="MS Mincho" w:hint="eastAsia"/>
          <w:sz w:val="21"/>
          <w:szCs w:val="21"/>
        </w:rPr>
        <w:t>a</w:t>
      </w:r>
      <w:r w:rsidR="00D85866" w:rsidRPr="00B429AA">
        <w:rPr>
          <w:sz w:val="21"/>
          <w:szCs w:val="21"/>
          <w:lang w:eastAsia="en-US"/>
        </w:rPr>
        <w:t>uthz</w:t>
      </w:r>
      <w:proofErr w:type="spellEnd"/>
      <w:r w:rsidR="00D85866" w:rsidRPr="00B429AA">
        <w:rPr>
          <w:sz w:val="21"/>
          <w:szCs w:val="21"/>
          <w:lang w:eastAsia="en-US"/>
        </w:rPr>
        <w:t xml:space="preserve">  services, including authoring and reviewing threat models,</w:t>
      </w:r>
      <w:r w:rsidR="00222B72" w:rsidRPr="00B429AA">
        <w:rPr>
          <w:sz w:val="21"/>
          <w:szCs w:val="21"/>
          <w:lang w:eastAsia="en-US"/>
        </w:rPr>
        <w:t xml:space="preserve"> conducting security reviews,</w:t>
      </w:r>
      <w:r w:rsidR="004C18FB" w:rsidRPr="00B429AA">
        <w:rPr>
          <w:sz w:val="21"/>
          <w:szCs w:val="21"/>
          <w:lang w:eastAsia="en-US"/>
        </w:rPr>
        <w:t xml:space="preserve"> managing external </w:t>
      </w:r>
      <w:r w:rsidR="00111C0E" w:rsidRPr="00B429AA">
        <w:rPr>
          <w:sz w:val="21"/>
          <w:szCs w:val="21"/>
          <w:lang w:eastAsia="en-US"/>
        </w:rPr>
        <w:t>security reviews,</w:t>
      </w:r>
      <w:r w:rsidR="00222B72" w:rsidRPr="00B429AA">
        <w:rPr>
          <w:sz w:val="21"/>
          <w:szCs w:val="21"/>
          <w:lang w:eastAsia="en-US"/>
        </w:rPr>
        <w:t xml:space="preserve"> and </w:t>
      </w:r>
      <w:r w:rsidR="00663098" w:rsidRPr="00B429AA">
        <w:rPr>
          <w:sz w:val="21"/>
          <w:szCs w:val="21"/>
          <w:lang w:eastAsia="en-US"/>
        </w:rPr>
        <w:t>triaging security incidents.</w:t>
      </w:r>
    </w:p>
    <w:p w14:paraId="62C75B48" w14:textId="7ACE2534" w:rsidR="000E57D3" w:rsidRPr="00B429AA" w:rsidRDefault="00F1150C" w:rsidP="00504056">
      <w:pPr>
        <w:pStyle w:val="ListBullet"/>
        <w:numPr>
          <w:ilvl w:val="0"/>
          <w:numId w:val="21"/>
        </w:numPr>
        <w:spacing w:after="60"/>
        <w:rPr>
          <w:sz w:val="21"/>
          <w:szCs w:val="21"/>
          <w:lang w:eastAsia="en-US"/>
        </w:rPr>
      </w:pPr>
      <w:r w:rsidRPr="00B429AA">
        <w:rPr>
          <w:rFonts w:eastAsia="MS Mincho" w:hint="eastAsia"/>
          <w:sz w:val="21"/>
          <w:szCs w:val="21"/>
        </w:rPr>
        <w:lastRenderedPageBreak/>
        <w:t>Actively p</w:t>
      </w:r>
      <w:r w:rsidR="000E57D3" w:rsidRPr="00B429AA">
        <w:rPr>
          <w:sz w:val="21"/>
          <w:szCs w:val="21"/>
          <w:lang w:eastAsia="en-US"/>
        </w:rPr>
        <w:t>revented security regressions by developing</w:t>
      </w:r>
      <w:r w:rsidRPr="00B429AA">
        <w:rPr>
          <w:rFonts w:eastAsia="MS Mincho" w:hint="eastAsia"/>
          <w:sz w:val="21"/>
          <w:szCs w:val="21"/>
        </w:rPr>
        <w:t xml:space="preserve"> modular</w:t>
      </w:r>
      <w:r w:rsidR="000E57D3" w:rsidRPr="00B429AA">
        <w:rPr>
          <w:sz w:val="21"/>
          <w:szCs w:val="21"/>
          <w:lang w:eastAsia="en-US"/>
        </w:rPr>
        <w:t xml:space="preserve"> E2E security test framework, with an architecture that enabled adoption across teams.</w:t>
      </w:r>
    </w:p>
    <w:p w14:paraId="0300A781" w14:textId="4DCF589D" w:rsidR="008B3858" w:rsidRPr="00B429AA" w:rsidRDefault="008B3858" w:rsidP="00504056">
      <w:pPr>
        <w:pStyle w:val="ListBullet"/>
        <w:numPr>
          <w:ilvl w:val="0"/>
          <w:numId w:val="21"/>
        </w:numPr>
        <w:spacing w:after="60"/>
        <w:rPr>
          <w:sz w:val="21"/>
          <w:szCs w:val="21"/>
          <w:lang w:eastAsia="en-US"/>
        </w:rPr>
      </w:pPr>
      <w:r w:rsidRPr="00B429AA">
        <w:rPr>
          <w:sz w:val="21"/>
          <w:szCs w:val="21"/>
          <w:lang w:eastAsia="en-US"/>
        </w:rPr>
        <w:t>Laid the foundation for a new Azure security product by implementing initial IaaS and PaaS scanning agents and collaborating with internal teams to define baseline security policies.</w:t>
      </w:r>
    </w:p>
    <w:p w14:paraId="64D3DDBB" w14:textId="5CEA0D90" w:rsidR="002C2B21" w:rsidRPr="007B491C" w:rsidRDefault="00075D5B" w:rsidP="00504056">
      <w:pPr>
        <w:pStyle w:val="Heading2"/>
        <w:keepNext w:val="0"/>
        <w:keepLines w:val="0"/>
        <w:spacing w:after="60"/>
        <w:rPr>
          <w:caps w:val="0"/>
          <w:sz w:val="21"/>
          <w:szCs w:val="21"/>
        </w:rPr>
      </w:pPr>
      <w:r w:rsidRPr="007B491C">
        <w:rPr>
          <w:caps w:val="0"/>
          <w:sz w:val="21"/>
          <w:szCs w:val="21"/>
        </w:rPr>
        <w:t>Software</w:t>
      </w:r>
      <w:r w:rsidR="00616106" w:rsidRPr="007B491C">
        <w:rPr>
          <w:caps w:val="0"/>
          <w:sz w:val="21"/>
          <w:szCs w:val="21"/>
        </w:rPr>
        <w:t xml:space="preserve"> Development Engineer </w:t>
      </w:r>
      <w:r w:rsidR="007B491C">
        <w:rPr>
          <w:caps w:val="0"/>
          <w:sz w:val="21"/>
          <w:szCs w:val="21"/>
        </w:rPr>
        <w:t>i</w:t>
      </w:r>
      <w:r w:rsidR="00616106" w:rsidRPr="007B491C">
        <w:rPr>
          <w:caps w:val="0"/>
          <w:sz w:val="21"/>
          <w:szCs w:val="21"/>
        </w:rPr>
        <w:t>n Test</w:t>
      </w:r>
      <w:r w:rsidR="002C2B21" w:rsidRPr="007B491C">
        <w:rPr>
          <w:caps w:val="0"/>
          <w:sz w:val="21"/>
          <w:szCs w:val="21"/>
        </w:rPr>
        <w:t xml:space="preserve"> | </w:t>
      </w:r>
      <w:r w:rsidR="00616106" w:rsidRPr="007B491C">
        <w:rPr>
          <w:caps w:val="0"/>
          <w:sz w:val="21"/>
          <w:szCs w:val="21"/>
        </w:rPr>
        <w:t>Azure Active Directory</w:t>
      </w:r>
      <w:r w:rsidR="00D10598">
        <w:rPr>
          <w:caps w:val="0"/>
          <w:sz w:val="21"/>
          <w:szCs w:val="21"/>
        </w:rPr>
        <w:t xml:space="preserve"> </w:t>
      </w:r>
      <w:r w:rsidR="002C2B21" w:rsidRPr="007B491C">
        <w:rPr>
          <w:caps w:val="0"/>
          <w:sz w:val="21"/>
          <w:szCs w:val="21"/>
        </w:rPr>
        <w:t xml:space="preserve">| </w:t>
      </w:r>
      <w:r w:rsidR="00616106" w:rsidRPr="007B491C">
        <w:rPr>
          <w:caps w:val="0"/>
          <w:sz w:val="21"/>
          <w:szCs w:val="21"/>
        </w:rPr>
        <w:t>October 2010</w:t>
      </w:r>
      <w:r w:rsidR="002C2B21" w:rsidRPr="007B491C">
        <w:rPr>
          <w:caps w:val="0"/>
          <w:sz w:val="21"/>
          <w:szCs w:val="21"/>
        </w:rPr>
        <w:t xml:space="preserve"> – </w:t>
      </w:r>
      <w:r w:rsidRPr="007B491C">
        <w:rPr>
          <w:caps w:val="0"/>
          <w:sz w:val="21"/>
          <w:szCs w:val="21"/>
        </w:rPr>
        <w:t>March</w:t>
      </w:r>
      <w:r w:rsidR="002C2B21" w:rsidRPr="007B491C">
        <w:rPr>
          <w:caps w:val="0"/>
          <w:sz w:val="21"/>
          <w:szCs w:val="21"/>
        </w:rPr>
        <w:t xml:space="preserve"> 201</w:t>
      </w:r>
      <w:r w:rsidR="00616106" w:rsidRPr="007B491C">
        <w:rPr>
          <w:caps w:val="0"/>
          <w:sz w:val="21"/>
          <w:szCs w:val="21"/>
        </w:rPr>
        <w:t>4</w:t>
      </w:r>
    </w:p>
    <w:p w14:paraId="469BA711" w14:textId="141D40C6" w:rsidR="001D5F9C" w:rsidRPr="00B429AA" w:rsidRDefault="001D5F9C" w:rsidP="00504056">
      <w:pPr>
        <w:pStyle w:val="ListBullet"/>
        <w:numPr>
          <w:ilvl w:val="0"/>
          <w:numId w:val="21"/>
        </w:numPr>
        <w:spacing w:after="60"/>
        <w:rPr>
          <w:sz w:val="21"/>
          <w:szCs w:val="21"/>
          <w:lang w:eastAsia="en-US"/>
        </w:rPr>
      </w:pPr>
      <w:r w:rsidRPr="00B429AA">
        <w:rPr>
          <w:sz w:val="21"/>
          <w:szCs w:val="21"/>
          <w:lang w:eastAsia="en-US"/>
        </w:rPr>
        <w:t>Ensured robust and secure authentication across systems, including Office 365, by testing developing identity protocols and standards (OAuth2, SAML, WS-*</w:t>
      </w:r>
      <w:r w:rsidR="00B85F7A" w:rsidRPr="00B429AA">
        <w:rPr>
          <w:rFonts w:eastAsia="MS Mincho" w:hint="eastAsia"/>
          <w:sz w:val="21"/>
          <w:szCs w:val="21"/>
        </w:rPr>
        <w:t>, etc.</w:t>
      </w:r>
      <w:r w:rsidRPr="00B429AA">
        <w:rPr>
          <w:sz w:val="21"/>
          <w:szCs w:val="21"/>
          <w:lang w:eastAsia="en-US"/>
        </w:rPr>
        <w:t>)</w:t>
      </w:r>
    </w:p>
    <w:p w14:paraId="73CEDEFC" w14:textId="32E998E7" w:rsidR="00443DAD" w:rsidRPr="00B429AA" w:rsidRDefault="00EF6F43" w:rsidP="00504056">
      <w:pPr>
        <w:pStyle w:val="ListBullet"/>
        <w:numPr>
          <w:ilvl w:val="0"/>
          <w:numId w:val="21"/>
        </w:numPr>
        <w:spacing w:after="60"/>
        <w:rPr>
          <w:sz w:val="21"/>
          <w:szCs w:val="21"/>
          <w:lang w:eastAsia="en-US"/>
        </w:rPr>
      </w:pPr>
      <w:r w:rsidRPr="00B429AA">
        <w:rPr>
          <w:sz w:val="21"/>
          <w:szCs w:val="21"/>
          <w:lang w:eastAsia="en-US"/>
        </w:rPr>
        <w:t>Enabled seamless, issue-free live migrations of security token services for Azure customers with</w:t>
      </w:r>
      <w:r w:rsidR="009D629A" w:rsidRPr="00B429AA">
        <w:rPr>
          <w:sz w:val="21"/>
          <w:szCs w:val="21"/>
          <w:lang w:eastAsia="en-US"/>
        </w:rPr>
        <w:t xml:space="preserve"> extensive testing.</w:t>
      </w:r>
    </w:p>
    <w:p w14:paraId="315865F1" w14:textId="77777777" w:rsidR="006653CE" w:rsidRPr="00B429AA" w:rsidRDefault="006653CE" w:rsidP="00504056">
      <w:pPr>
        <w:pStyle w:val="ListBullet"/>
        <w:numPr>
          <w:ilvl w:val="0"/>
          <w:numId w:val="21"/>
        </w:numPr>
        <w:spacing w:after="60"/>
        <w:rPr>
          <w:sz w:val="21"/>
          <w:szCs w:val="21"/>
          <w:lang w:eastAsia="en-US"/>
        </w:rPr>
      </w:pPr>
      <w:r w:rsidRPr="00B429AA">
        <w:rPr>
          <w:sz w:val="21"/>
          <w:szCs w:val="21"/>
          <w:lang w:eastAsia="en-US"/>
        </w:rPr>
        <w:t>Accelerated and improved test automation reliability for stakeholders by leading development of a robust testing infrastructure that compartmentalized tenant provisioning and management complexity.</w:t>
      </w:r>
    </w:p>
    <w:p w14:paraId="02437F8B" w14:textId="27C7A6D8" w:rsidR="00805021" w:rsidRPr="00B429AA" w:rsidRDefault="00805021" w:rsidP="00504056">
      <w:pPr>
        <w:pStyle w:val="ListBullet"/>
        <w:numPr>
          <w:ilvl w:val="0"/>
          <w:numId w:val="21"/>
        </w:numPr>
        <w:spacing w:after="60"/>
        <w:rPr>
          <w:sz w:val="21"/>
          <w:szCs w:val="21"/>
          <w:lang w:eastAsia="en-US"/>
        </w:rPr>
      </w:pPr>
      <w:r w:rsidRPr="00B429AA">
        <w:rPr>
          <w:sz w:val="21"/>
          <w:szCs w:val="21"/>
          <w:lang w:eastAsia="en-US"/>
        </w:rPr>
        <w:t xml:space="preserve">Developed several internal tools used by teams for ad-hoc testing </w:t>
      </w:r>
      <w:r w:rsidR="00AD5199" w:rsidRPr="00B429AA">
        <w:rPr>
          <w:sz w:val="21"/>
          <w:szCs w:val="21"/>
          <w:lang w:eastAsia="en-US"/>
        </w:rPr>
        <w:t>and manipulating authentication protocol flows.</w:t>
      </w:r>
    </w:p>
    <w:p w14:paraId="1D94B78A" w14:textId="162D24D0" w:rsidR="00443DAD" w:rsidRPr="007B491C" w:rsidRDefault="00443DAD" w:rsidP="00504056">
      <w:pPr>
        <w:pStyle w:val="Heading2"/>
        <w:keepNext w:val="0"/>
        <w:keepLines w:val="0"/>
        <w:spacing w:after="60"/>
        <w:rPr>
          <w:caps w:val="0"/>
          <w:sz w:val="21"/>
          <w:szCs w:val="21"/>
        </w:rPr>
      </w:pPr>
      <w:r w:rsidRPr="007B491C">
        <w:rPr>
          <w:caps w:val="0"/>
          <w:sz w:val="21"/>
          <w:szCs w:val="21"/>
        </w:rPr>
        <w:t>Soft</w:t>
      </w:r>
      <w:r w:rsidR="00075D5B" w:rsidRPr="007B491C">
        <w:rPr>
          <w:caps w:val="0"/>
          <w:sz w:val="21"/>
          <w:szCs w:val="21"/>
        </w:rPr>
        <w:t>w</w:t>
      </w:r>
      <w:r w:rsidRPr="007B491C">
        <w:rPr>
          <w:caps w:val="0"/>
          <w:sz w:val="21"/>
          <w:szCs w:val="21"/>
        </w:rPr>
        <w:t xml:space="preserve">are Development Engineer </w:t>
      </w:r>
      <w:r w:rsidR="007B491C">
        <w:rPr>
          <w:caps w:val="0"/>
          <w:sz w:val="21"/>
          <w:szCs w:val="21"/>
        </w:rPr>
        <w:t>i</w:t>
      </w:r>
      <w:r w:rsidRPr="007B491C">
        <w:rPr>
          <w:caps w:val="0"/>
          <w:sz w:val="21"/>
          <w:szCs w:val="21"/>
        </w:rPr>
        <w:t xml:space="preserve">n Test | Forefront </w:t>
      </w:r>
      <w:r w:rsidR="00D10598">
        <w:rPr>
          <w:caps w:val="0"/>
          <w:sz w:val="21"/>
          <w:szCs w:val="21"/>
        </w:rPr>
        <w:t xml:space="preserve">Protection Manager </w:t>
      </w:r>
      <w:r w:rsidRPr="007B491C">
        <w:rPr>
          <w:caps w:val="0"/>
          <w:sz w:val="21"/>
          <w:szCs w:val="21"/>
        </w:rPr>
        <w:t xml:space="preserve">| October 2009 – </w:t>
      </w:r>
      <w:r w:rsidR="00075D5B" w:rsidRPr="007B491C">
        <w:rPr>
          <w:caps w:val="0"/>
          <w:sz w:val="21"/>
          <w:szCs w:val="21"/>
        </w:rPr>
        <w:t>April</w:t>
      </w:r>
      <w:r w:rsidRPr="007B491C">
        <w:rPr>
          <w:caps w:val="0"/>
          <w:sz w:val="21"/>
          <w:szCs w:val="21"/>
        </w:rPr>
        <w:t xml:space="preserve"> 2010</w:t>
      </w:r>
    </w:p>
    <w:p w14:paraId="3A490013" w14:textId="7C9A662E" w:rsidR="00443DAD" w:rsidRPr="00315126" w:rsidRDefault="003D2506" w:rsidP="00504056">
      <w:pPr>
        <w:pStyle w:val="ListBullet"/>
        <w:numPr>
          <w:ilvl w:val="0"/>
          <w:numId w:val="21"/>
        </w:numPr>
        <w:spacing w:after="60"/>
        <w:rPr>
          <w:sz w:val="21"/>
          <w:szCs w:val="21"/>
          <w:lang w:eastAsia="en-US"/>
        </w:rPr>
      </w:pPr>
      <w:r w:rsidRPr="00315126">
        <w:rPr>
          <w:rFonts w:cs="Calibri"/>
          <w:sz w:val="21"/>
          <w:szCs w:val="21"/>
        </w:rPr>
        <w:t xml:space="preserve">Conducted comprehensive testing of client agent and software across </w:t>
      </w:r>
      <w:r w:rsidR="00F35B59" w:rsidRPr="00315126">
        <w:rPr>
          <w:rFonts w:cs="Calibri"/>
          <w:sz w:val="21"/>
          <w:szCs w:val="21"/>
        </w:rPr>
        <w:t>diverse environments, including localization and globalization scenarios.</w:t>
      </w:r>
    </w:p>
    <w:p w14:paraId="0E4AEF2D" w14:textId="4114B045" w:rsidR="00BF1549" w:rsidRPr="006F2FC7" w:rsidRDefault="00BF1549" w:rsidP="00504056">
      <w:pPr>
        <w:pStyle w:val="Heading1"/>
        <w:keepNext w:val="0"/>
        <w:keepLines w:val="0"/>
        <w:spacing w:after="60"/>
        <w:rPr>
          <w:sz w:val="26"/>
          <w:szCs w:val="26"/>
        </w:rPr>
      </w:pPr>
      <w:r w:rsidRPr="006F2FC7">
        <w:rPr>
          <w:sz w:val="26"/>
          <w:szCs w:val="26"/>
        </w:rPr>
        <w:t>Blockchain/Crypto Experience</w:t>
      </w:r>
    </w:p>
    <w:p w14:paraId="084A5031" w14:textId="1E3AD01A" w:rsidR="00751D4B" w:rsidRPr="00B429AA" w:rsidRDefault="004A7F3E" w:rsidP="00504056">
      <w:pPr>
        <w:pStyle w:val="ListBullet"/>
        <w:numPr>
          <w:ilvl w:val="0"/>
          <w:numId w:val="21"/>
        </w:numPr>
        <w:spacing w:after="60"/>
        <w:rPr>
          <w:sz w:val="21"/>
          <w:szCs w:val="21"/>
          <w:lang w:eastAsia="en-US"/>
        </w:rPr>
      </w:pPr>
      <w:r w:rsidRPr="00B429AA">
        <w:rPr>
          <w:b/>
          <w:bCs/>
          <w:sz w:val="21"/>
          <w:szCs w:val="21"/>
        </w:rPr>
        <w:t>Fundamentals</w:t>
      </w:r>
      <w:r w:rsidR="00D678E1" w:rsidRPr="00B429AA">
        <w:rPr>
          <w:sz w:val="21"/>
          <w:szCs w:val="21"/>
        </w:rPr>
        <w:t>: strong foundation and understanding of broad spectrum of math and cryptographi</w:t>
      </w:r>
      <w:r w:rsidR="00992220" w:rsidRPr="00B429AA">
        <w:rPr>
          <w:sz w:val="21"/>
          <w:szCs w:val="21"/>
        </w:rPr>
        <w:t>c technologies used in general cryptography and</w:t>
      </w:r>
      <w:r w:rsidR="00E90404" w:rsidRPr="00B429AA">
        <w:rPr>
          <w:rFonts w:hint="eastAsia"/>
          <w:sz w:val="21"/>
          <w:szCs w:val="21"/>
        </w:rPr>
        <w:t xml:space="preserve"> </w:t>
      </w:r>
      <w:r w:rsidR="00992220" w:rsidRPr="00B429AA">
        <w:rPr>
          <w:sz w:val="21"/>
          <w:szCs w:val="21"/>
        </w:rPr>
        <w:t>extending to blockchains and cryptocurrency.</w:t>
      </w:r>
      <w:r w:rsidR="003A350E" w:rsidRPr="00B429AA">
        <w:rPr>
          <w:sz w:val="21"/>
          <w:szCs w:val="21"/>
        </w:rPr>
        <w:t xml:space="preserve"> Hash</w:t>
      </w:r>
      <w:r w:rsidR="00E90404" w:rsidRPr="00B429AA">
        <w:rPr>
          <w:rFonts w:hint="eastAsia"/>
          <w:sz w:val="21"/>
          <w:szCs w:val="21"/>
        </w:rPr>
        <w:t>/</w:t>
      </w:r>
      <w:r w:rsidR="00F60746" w:rsidRPr="00B429AA">
        <w:rPr>
          <w:sz w:val="21"/>
          <w:szCs w:val="21"/>
        </w:rPr>
        <w:t xml:space="preserve">encryption </w:t>
      </w:r>
      <w:r w:rsidR="00F1420C" w:rsidRPr="00B429AA">
        <w:rPr>
          <w:sz w:val="21"/>
          <w:szCs w:val="21"/>
        </w:rPr>
        <w:t>algorithms</w:t>
      </w:r>
      <w:r w:rsidR="003A350E" w:rsidRPr="00B429AA">
        <w:rPr>
          <w:sz w:val="21"/>
          <w:szCs w:val="21"/>
        </w:rPr>
        <w:t>,</w:t>
      </w:r>
      <w:r w:rsidR="00CF1D40" w:rsidRPr="00B429AA">
        <w:rPr>
          <w:sz w:val="21"/>
          <w:szCs w:val="21"/>
        </w:rPr>
        <w:t xml:space="preserve"> commitment schemes,</w:t>
      </w:r>
      <w:r w:rsidR="009B7271" w:rsidRPr="00B429AA">
        <w:rPr>
          <w:sz w:val="21"/>
          <w:szCs w:val="21"/>
        </w:rPr>
        <w:t xml:space="preserve"> consensus algorithms</w:t>
      </w:r>
      <w:r w:rsidR="009963B0" w:rsidRPr="00B429AA">
        <w:rPr>
          <w:sz w:val="21"/>
          <w:szCs w:val="21"/>
        </w:rPr>
        <w:t>/BFT,</w:t>
      </w:r>
      <w:r w:rsidR="00F1420C" w:rsidRPr="00B429AA">
        <w:rPr>
          <w:sz w:val="21"/>
          <w:szCs w:val="21"/>
        </w:rPr>
        <w:t xml:space="preserve"> hands-on experience working with </w:t>
      </w:r>
      <w:r w:rsidR="00E90404" w:rsidRPr="00B429AA">
        <w:rPr>
          <w:rFonts w:hint="eastAsia"/>
          <w:sz w:val="21"/>
          <w:szCs w:val="21"/>
        </w:rPr>
        <w:t>newer zero-knowledge proofs</w:t>
      </w:r>
      <w:r w:rsidR="00AE43B2" w:rsidRPr="00B429AA">
        <w:rPr>
          <w:rFonts w:hint="eastAsia"/>
          <w:sz w:val="21"/>
          <w:szCs w:val="21"/>
        </w:rPr>
        <w:t xml:space="preserve"> (</w:t>
      </w:r>
      <w:proofErr w:type="spellStart"/>
      <w:r w:rsidR="00AE43B2" w:rsidRPr="00B429AA">
        <w:rPr>
          <w:rFonts w:hint="eastAsia"/>
          <w:sz w:val="21"/>
          <w:szCs w:val="21"/>
        </w:rPr>
        <w:t>zk</w:t>
      </w:r>
      <w:proofErr w:type="spellEnd"/>
      <w:r w:rsidR="00AE43B2" w:rsidRPr="00B429AA">
        <w:rPr>
          <w:rFonts w:hint="eastAsia"/>
          <w:sz w:val="21"/>
          <w:szCs w:val="21"/>
        </w:rPr>
        <w:t>-SNARKS/</w:t>
      </w:r>
      <w:proofErr w:type="spellStart"/>
      <w:r w:rsidR="00AE43B2" w:rsidRPr="00B429AA">
        <w:rPr>
          <w:rFonts w:hint="eastAsia"/>
          <w:sz w:val="21"/>
          <w:szCs w:val="21"/>
        </w:rPr>
        <w:t>zk</w:t>
      </w:r>
      <w:proofErr w:type="spellEnd"/>
      <w:r w:rsidR="00AE43B2" w:rsidRPr="00B429AA">
        <w:rPr>
          <w:rFonts w:hint="eastAsia"/>
          <w:sz w:val="21"/>
          <w:szCs w:val="21"/>
        </w:rPr>
        <w:t>-STARK)</w:t>
      </w:r>
      <w:r w:rsidR="00E90404" w:rsidRPr="00B429AA">
        <w:rPr>
          <w:rFonts w:hint="eastAsia"/>
          <w:sz w:val="21"/>
          <w:szCs w:val="21"/>
        </w:rPr>
        <w:t xml:space="preserve"> and applications</w:t>
      </w:r>
      <w:r w:rsidR="00792E89">
        <w:rPr>
          <w:sz w:val="21"/>
          <w:szCs w:val="21"/>
        </w:rPr>
        <w:t>.</w:t>
      </w:r>
    </w:p>
    <w:p w14:paraId="2C3214F1" w14:textId="16957180" w:rsidR="00445342" w:rsidRPr="00B429AA" w:rsidRDefault="00E8196E" w:rsidP="00504056">
      <w:pPr>
        <w:pStyle w:val="ListBullet"/>
        <w:numPr>
          <w:ilvl w:val="0"/>
          <w:numId w:val="21"/>
        </w:numPr>
        <w:spacing w:after="60"/>
        <w:rPr>
          <w:sz w:val="21"/>
          <w:szCs w:val="21"/>
        </w:rPr>
      </w:pPr>
      <w:r w:rsidRPr="00B429AA">
        <w:rPr>
          <w:b/>
          <w:bCs/>
          <w:sz w:val="21"/>
          <w:szCs w:val="21"/>
        </w:rPr>
        <w:t>Ethereum Technology:</w:t>
      </w:r>
      <w:r w:rsidRPr="00B429AA">
        <w:rPr>
          <w:sz w:val="21"/>
          <w:szCs w:val="21"/>
        </w:rPr>
        <w:t xml:space="preserve"> </w:t>
      </w:r>
      <w:r w:rsidR="00117F1F">
        <w:rPr>
          <w:sz w:val="21"/>
          <w:szCs w:val="21"/>
        </w:rPr>
        <w:t xml:space="preserve">broad </w:t>
      </w:r>
      <w:r w:rsidRPr="00B429AA">
        <w:rPr>
          <w:sz w:val="21"/>
          <w:szCs w:val="21"/>
        </w:rPr>
        <w:t>familiarity with development</w:t>
      </w:r>
      <w:r w:rsidR="00117F1F">
        <w:rPr>
          <w:sz w:val="21"/>
          <w:szCs w:val="21"/>
        </w:rPr>
        <w:t xml:space="preserve"> and tech</w:t>
      </w:r>
      <w:r w:rsidR="00232A38">
        <w:rPr>
          <w:sz w:val="21"/>
          <w:szCs w:val="21"/>
        </w:rPr>
        <w:t xml:space="preserve"> stack</w:t>
      </w:r>
      <w:r w:rsidRPr="00B429AA">
        <w:rPr>
          <w:sz w:val="21"/>
          <w:szCs w:val="21"/>
        </w:rPr>
        <w:t>,</w:t>
      </w:r>
      <w:r w:rsidR="00F40781" w:rsidRPr="00B429AA">
        <w:rPr>
          <w:rFonts w:hint="eastAsia"/>
          <w:sz w:val="21"/>
          <w:szCs w:val="21"/>
        </w:rPr>
        <w:t xml:space="preserve"> e.g.</w:t>
      </w:r>
      <w:r w:rsidRPr="00B429AA">
        <w:rPr>
          <w:sz w:val="21"/>
          <w:szCs w:val="21"/>
        </w:rPr>
        <w:t xml:space="preserve"> </w:t>
      </w:r>
      <w:r w:rsidR="00117F1F">
        <w:rPr>
          <w:sz w:val="21"/>
          <w:szCs w:val="21"/>
        </w:rPr>
        <w:t xml:space="preserve">smart contracts, </w:t>
      </w:r>
      <w:r w:rsidRPr="00B429AA">
        <w:rPr>
          <w:sz w:val="21"/>
          <w:szCs w:val="21"/>
        </w:rPr>
        <w:t>EVM, Solidity</w:t>
      </w:r>
      <w:r w:rsidR="00C1250F" w:rsidRPr="00B429AA">
        <w:rPr>
          <w:sz w:val="21"/>
          <w:szCs w:val="21"/>
        </w:rPr>
        <w:t>, smart contract verification</w:t>
      </w:r>
      <w:r w:rsidR="005F7FEF" w:rsidRPr="00B429AA">
        <w:rPr>
          <w:sz w:val="21"/>
          <w:szCs w:val="21"/>
        </w:rPr>
        <w:t>. Hands-on experience w</w:t>
      </w:r>
      <w:r w:rsidR="002F57D5" w:rsidRPr="00B429AA">
        <w:rPr>
          <w:sz w:val="21"/>
          <w:szCs w:val="21"/>
        </w:rPr>
        <w:t xml:space="preserve">ith using many </w:t>
      </w:r>
      <w:proofErr w:type="spellStart"/>
      <w:r w:rsidR="00221A49" w:rsidRPr="00B429AA">
        <w:rPr>
          <w:rFonts w:hint="eastAsia"/>
          <w:sz w:val="21"/>
          <w:szCs w:val="21"/>
        </w:rPr>
        <w:t>dApps</w:t>
      </w:r>
      <w:proofErr w:type="spellEnd"/>
      <w:r w:rsidR="00221A49" w:rsidRPr="00B429AA">
        <w:rPr>
          <w:rFonts w:hint="eastAsia"/>
          <w:sz w:val="21"/>
          <w:szCs w:val="21"/>
        </w:rPr>
        <w:t xml:space="preserve">, </w:t>
      </w:r>
      <w:r w:rsidR="002F57D5" w:rsidRPr="00B429AA">
        <w:rPr>
          <w:sz w:val="21"/>
          <w:szCs w:val="21"/>
        </w:rPr>
        <w:t>L2s</w:t>
      </w:r>
      <w:r w:rsidR="00B243F8" w:rsidRPr="00B429AA">
        <w:rPr>
          <w:sz w:val="21"/>
          <w:szCs w:val="21"/>
        </w:rPr>
        <w:t>/sidechains</w:t>
      </w:r>
      <w:r w:rsidR="002F57D5" w:rsidRPr="00B429AA">
        <w:rPr>
          <w:sz w:val="21"/>
          <w:szCs w:val="21"/>
        </w:rPr>
        <w:t xml:space="preserve"> </w:t>
      </w:r>
      <w:r w:rsidR="00A95AB3" w:rsidRPr="00B429AA">
        <w:rPr>
          <w:sz w:val="21"/>
          <w:szCs w:val="21"/>
        </w:rPr>
        <w:t>such as</w:t>
      </w:r>
      <w:r w:rsidR="002F57D5" w:rsidRPr="00B429AA">
        <w:rPr>
          <w:sz w:val="21"/>
          <w:szCs w:val="21"/>
        </w:rPr>
        <w:t xml:space="preserve"> </w:t>
      </w:r>
      <w:r w:rsidR="00221A49" w:rsidRPr="00B429AA">
        <w:rPr>
          <w:rFonts w:hint="eastAsia"/>
          <w:sz w:val="21"/>
          <w:szCs w:val="21"/>
        </w:rPr>
        <w:t xml:space="preserve">Base, </w:t>
      </w:r>
      <w:r w:rsidR="002F57D5" w:rsidRPr="00B429AA">
        <w:rPr>
          <w:sz w:val="21"/>
          <w:szCs w:val="21"/>
        </w:rPr>
        <w:t xml:space="preserve">Polygon, </w:t>
      </w:r>
      <w:proofErr w:type="spellStart"/>
      <w:r w:rsidR="002F57D5" w:rsidRPr="00B429AA">
        <w:rPr>
          <w:sz w:val="21"/>
          <w:szCs w:val="21"/>
        </w:rPr>
        <w:t>Arbitrum</w:t>
      </w:r>
      <w:proofErr w:type="spellEnd"/>
      <w:r w:rsidR="002F57D5" w:rsidRPr="00B429AA">
        <w:rPr>
          <w:sz w:val="21"/>
          <w:szCs w:val="21"/>
        </w:rPr>
        <w:t>, Optimism</w:t>
      </w:r>
      <w:r w:rsidR="00221A49" w:rsidRPr="00B429AA">
        <w:rPr>
          <w:rFonts w:hint="eastAsia"/>
          <w:sz w:val="21"/>
          <w:szCs w:val="21"/>
        </w:rPr>
        <w:t>.</w:t>
      </w:r>
      <w:r w:rsidR="00AA63D1">
        <w:rPr>
          <w:sz w:val="21"/>
          <w:szCs w:val="21"/>
        </w:rPr>
        <w:t xml:space="preserve"> Run own testnet </w:t>
      </w:r>
      <w:r w:rsidR="00180548">
        <w:rPr>
          <w:sz w:val="21"/>
          <w:szCs w:val="21"/>
        </w:rPr>
        <w:t>node</w:t>
      </w:r>
      <w:r w:rsidR="000F5261">
        <w:rPr>
          <w:sz w:val="21"/>
          <w:szCs w:val="21"/>
        </w:rPr>
        <w:t xml:space="preserve"> (Goerli, </w:t>
      </w:r>
      <w:proofErr w:type="spellStart"/>
      <w:r w:rsidR="000F5261">
        <w:rPr>
          <w:sz w:val="21"/>
          <w:szCs w:val="21"/>
        </w:rPr>
        <w:t>Hoodi</w:t>
      </w:r>
      <w:proofErr w:type="spellEnd"/>
      <w:r w:rsidR="000F5261">
        <w:rPr>
          <w:sz w:val="21"/>
          <w:szCs w:val="21"/>
        </w:rPr>
        <w:t xml:space="preserve">, </w:t>
      </w:r>
      <w:proofErr w:type="spellStart"/>
      <w:r w:rsidR="000F5261">
        <w:rPr>
          <w:sz w:val="21"/>
          <w:szCs w:val="21"/>
        </w:rPr>
        <w:t>Sepolia</w:t>
      </w:r>
      <w:proofErr w:type="spellEnd"/>
      <w:r w:rsidR="000F5261">
        <w:rPr>
          <w:sz w:val="21"/>
          <w:szCs w:val="21"/>
        </w:rPr>
        <w:t>).</w:t>
      </w:r>
    </w:p>
    <w:p w14:paraId="726E396F" w14:textId="10AEE3A9" w:rsidR="00D86D07" w:rsidRPr="00B429AA" w:rsidRDefault="00D86D07" w:rsidP="00504056">
      <w:pPr>
        <w:pStyle w:val="ListBullet"/>
        <w:numPr>
          <w:ilvl w:val="0"/>
          <w:numId w:val="21"/>
        </w:numPr>
        <w:spacing w:after="60"/>
        <w:rPr>
          <w:sz w:val="21"/>
          <w:szCs w:val="21"/>
        </w:rPr>
      </w:pPr>
      <w:r w:rsidRPr="00B429AA">
        <w:rPr>
          <w:rFonts w:hint="eastAsia"/>
          <w:b/>
          <w:bCs/>
          <w:sz w:val="21"/>
          <w:szCs w:val="21"/>
        </w:rPr>
        <w:t>Staking</w:t>
      </w:r>
      <w:r w:rsidR="00A418DC" w:rsidRPr="00B429AA">
        <w:rPr>
          <w:rFonts w:hint="eastAsia"/>
          <w:b/>
          <w:bCs/>
          <w:sz w:val="21"/>
          <w:szCs w:val="21"/>
        </w:rPr>
        <w:t>/Mining</w:t>
      </w:r>
      <w:r w:rsidRPr="00B429AA">
        <w:rPr>
          <w:rFonts w:hint="eastAsia"/>
          <w:b/>
          <w:bCs/>
          <w:sz w:val="21"/>
          <w:szCs w:val="21"/>
        </w:rPr>
        <w:t xml:space="preserve">: </w:t>
      </w:r>
      <w:r w:rsidR="002425EF" w:rsidRPr="00B429AA">
        <w:rPr>
          <w:rFonts w:hint="eastAsia"/>
          <w:sz w:val="21"/>
          <w:szCs w:val="21"/>
        </w:rPr>
        <w:t xml:space="preserve">Run own </w:t>
      </w:r>
      <w:r w:rsidR="00117F1F">
        <w:rPr>
          <w:sz w:val="21"/>
          <w:szCs w:val="21"/>
        </w:rPr>
        <w:t xml:space="preserve">resilient </w:t>
      </w:r>
      <w:r w:rsidR="002425EF" w:rsidRPr="00B429AA">
        <w:rPr>
          <w:rFonts w:hint="eastAsia"/>
          <w:sz w:val="21"/>
          <w:szCs w:val="21"/>
        </w:rPr>
        <w:t xml:space="preserve">Ethereum staking </w:t>
      </w:r>
      <w:r w:rsidR="00455105">
        <w:rPr>
          <w:sz w:val="21"/>
          <w:szCs w:val="21"/>
        </w:rPr>
        <w:t>operation</w:t>
      </w:r>
      <w:r w:rsidR="002425EF" w:rsidRPr="00B429AA">
        <w:rPr>
          <w:rFonts w:hint="eastAsia"/>
          <w:sz w:val="21"/>
          <w:szCs w:val="21"/>
        </w:rPr>
        <w:t xml:space="preserve"> with 99.9 % uptime</w:t>
      </w:r>
      <w:r w:rsidR="00A418DC" w:rsidRPr="00B429AA">
        <w:rPr>
          <w:rFonts w:hint="eastAsia"/>
          <w:sz w:val="21"/>
          <w:szCs w:val="21"/>
        </w:rPr>
        <w:t xml:space="preserve">. </w:t>
      </w:r>
      <w:r w:rsidR="006034E9">
        <w:rPr>
          <w:sz w:val="21"/>
          <w:szCs w:val="21"/>
        </w:rPr>
        <w:t>In 201</w:t>
      </w:r>
      <w:r w:rsidR="00602CA4">
        <w:rPr>
          <w:sz w:val="21"/>
          <w:szCs w:val="21"/>
        </w:rPr>
        <w:t xml:space="preserve">7, </w:t>
      </w:r>
      <w:r w:rsidR="006034E9">
        <w:rPr>
          <w:sz w:val="21"/>
          <w:szCs w:val="21"/>
        </w:rPr>
        <w:t>u</w:t>
      </w:r>
      <w:r w:rsidR="00A418DC" w:rsidRPr="00B429AA">
        <w:rPr>
          <w:rFonts w:hint="eastAsia"/>
          <w:sz w:val="21"/>
          <w:szCs w:val="21"/>
        </w:rPr>
        <w:t>sed dynamic setup using favorable AWS spot instanc</w:t>
      </w:r>
      <w:r w:rsidR="00602CA4">
        <w:rPr>
          <w:sz w:val="21"/>
          <w:szCs w:val="21"/>
        </w:rPr>
        <w:t>e pricing</w:t>
      </w:r>
      <w:r w:rsidR="00A418DC" w:rsidRPr="00B429AA">
        <w:rPr>
          <w:rFonts w:hint="eastAsia"/>
          <w:sz w:val="21"/>
          <w:szCs w:val="21"/>
        </w:rPr>
        <w:t xml:space="preserve"> to mine at scale.</w:t>
      </w:r>
    </w:p>
    <w:p w14:paraId="4B9A6A99" w14:textId="12219F28" w:rsidR="006270A9" w:rsidRPr="006F2FC7" w:rsidRDefault="00CD53F8" w:rsidP="00504056">
      <w:pPr>
        <w:pStyle w:val="Heading1"/>
        <w:keepNext w:val="0"/>
        <w:keepLines w:val="0"/>
        <w:spacing w:after="60"/>
        <w:rPr>
          <w:sz w:val="26"/>
          <w:szCs w:val="26"/>
        </w:rPr>
      </w:pPr>
      <w:r w:rsidRPr="006F2FC7">
        <w:rPr>
          <w:sz w:val="26"/>
          <w:szCs w:val="26"/>
        </w:rPr>
        <w:t>Technologies Used</w:t>
      </w:r>
    </w:p>
    <w:tbl>
      <w:tblPr>
        <w:tblW w:w="5024" w:type="pct"/>
        <w:tblCellMar>
          <w:left w:w="0" w:type="dxa"/>
          <w:right w:w="0" w:type="dxa"/>
        </w:tblCellMar>
        <w:tblLook w:val="0600" w:firstRow="0" w:lastRow="0" w:firstColumn="0" w:lastColumn="0" w:noHBand="1" w:noVBand="1"/>
        <w:tblCaption w:val="Layout table"/>
      </w:tblPr>
      <w:tblGrid>
        <w:gridCol w:w="4993"/>
        <w:gridCol w:w="4991"/>
      </w:tblGrid>
      <w:tr w:rsidR="00545B7A" w:rsidRPr="00B429AA" w14:paraId="32FAC0CE" w14:textId="77777777" w:rsidTr="00315126">
        <w:trPr>
          <w:trHeight w:val="1050"/>
        </w:trPr>
        <w:tc>
          <w:tcPr>
            <w:tcW w:w="4992" w:type="dxa"/>
          </w:tcPr>
          <w:p w14:paraId="4386ECCF" w14:textId="645A155E" w:rsidR="00BC4F30" w:rsidRPr="00B429AA" w:rsidRDefault="008D7710" w:rsidP="00504056">
            <w:pPr>
              <w:pStyle w:val="ListBullet"/>
              <w:spacing w:after="60"/>
              <w:rPr>
                <w:rFonts w:eastAsia="MS Mincho"/>
                <w:sz w:val="21"/>
                <w:szCs w:val="21"/>
              </w:rPr>
            </w:pPr>
            <w:r w:rsidRPr="00B429AA">
              <w:rPr>
                <w:b/>
                <w:bCs/>
                <w:sz w:val="21"/>
                <w:szCs w:val="21"/>
                <w:lang w:eastAsia="en-US"/>
              </w:rPr>
              <w:t>Scripting/</w:t>
            </w:r>
            <w:r w:rsidR="00BC4F30" w:rsidRPr="00B429AA">
              <w:rPr>
                <w:b/>
                <w:bCs/>
                <w:sz w:val="21"/>
                <w:szCs w:val="21"/>
                <w:lang w:eastAsia="en-US"/>
              </w:rPr>
              <w:t>Programming Languages:</w:t>
            </w:r>
            <w:r w:rsidR="009C7E09" w:rsidRPr="00B429AA">
              <w:rPr>
                <w:b/>
                <w:bCs/>
                <w:sz w:val="21"/>
                <w:szCs w:val="21"/>
                <w:lang w:eastAsia="en-US"/>
              </w:rPr>
              <w:t xml:space="preserve"> </w:t>
            </w:r>
            <w:r w:rsidR="0082619A" w:rsidRPr="00B429AA">
              <w:rPr>
                <w:sz w:val="21"/>
                <w:szCs w:val="21"/>
                <w:lang w:eastAsia="en-US"/>
              </w:rPr>
              <w:t xml:space="preserve">.NET/C#/PowerShell, C/C++, </w:t>
            </w:r>
            <w:r w:rsidR="00BC444C" w:rsidRPr="00B429AA">
              <w:rPr>
                <w:rFonts w:hint="eastAsia"/>
                <w:sz w:val="21"/>
                <w:szCs w:val="21"/>
              </w:rPr>
              <w:t xml:space="preserve">Rust, </w:t>
            </w:r>
            <w:r w:rsidR="0082619A" w:rsidRPr="00B429AA">
              <w:rPr>
                <w:sz w:val="21"/>
                <w:szCs w:val="21"/>
                <w:lang w:eastAsia="en-US"/>
              </w:rPr>
              <w:t xml:space="preserve">Python, </w:t>
            </w:r>
            <w:r w:rsidRPr="00B429AA">
              <w:rPr>
                <w:sz w:val="21"/>
                <w:szCs w:val="21"/>
                <w:lang w:eastAsia="en-US"/>
              </w:rPr>
              <w:t xml:space="preserve">Bash, Go, </w:t>
            </w:r>
            <w:proofErr w:type="spellStart"/>
            <w:r w:rsidRPr="00B429AA">
              <w:rPr>
                <w:sz w:val="21"/>
                <w:szCs w:val="21"/>
                <w:lang w:eastAsia="en-US"/>
              </w:rPr>
              <w:t>Javascript</w:t>
            </w:r>
            <w:proofErr w:type="spellEnd"/>
            <w:r w:rsidRPr="00B429AA">
              <w:rPr>
                <w:sz w:val="21"/>
                <w:szCs w:val="21"/>
                <w:lang w:eastAsia="en-US"/>
              </w:rPr>
              <w:t>/Typescript</w:t>
            </w:r>
          </w:p>
          <w:p w14:paraId="5D780164" w14:textId="58B2D3BD" w:rsidR="00545B7A" w:rsidRPr="00315126" w:rsidRDefault="00BC4F30" w:rsidP="00504056">
            <w:pPr>
              <w:pStyle w:val="ListBullet"/>
              <w:spacing w:after="60"/>
              <w:rPr>
                <w:sz w:val="21"/>
                <w:szCs w:val="21"/>
              </w:rPr>
            </w:pPr>
            <w:r w:rsidRPr="00B429AA">
              <w:rPr>
                <w:b/>
                <w:bCs/>
                <w:sz w:val="21"/>
                <w:szCs w:val="21"/>
                <w:lang w:eastAsia="en-US"/>
              </w:rPr>
              <w:t>Virtualization/Containers:</w:t>
            </w:r>
            <w:r w:rsidRPr="00B429AA">
              <w:rPr>
                <w:sz w:val="21"/>
                <w:szCs w:val="21"/>
                <w:lang w:eastAsia="en-US"/>
              </w:rPr>
              <w:t xml:space="preserve"> Docker, </w:t>
            </w:r>
            <w:proofErr w:type="spellStart"/>
            <w:r w:rsidR="0070672D" w:rsidRPr="00B429AA">
              <w:rPr>
                <w:rFonts w:hint="eastAsia"/>
                <w:sz w:val="21"/>
                <w:szCs w:val="21"/>
              </w:rPr>
              <w:t>lxc</w:t>
            </w:r>
            <w:proofErr w:type="spellEnd"/>
            <w:r w:rsidRPr="00B429AA">
              <w:rPr>
                <w:sz w:val="21"/>
                <w:szCs w:val="21"/>
                <w:lang w:eastAsia="en-US"/>
              </w:rPr>
              <w:t>/</w:t>
            </w:r>
            <w:proofErr w:type="spellStart"/>
            <w:r w:rsidR="0070672D" w:rsidRPr="00B429AA">
              <w:rPr>
                <w:rFonts w:hint="eastAsia"/>
                <w:sz w:val="21"/>
                <w:szCs w:val="21"/>
              </w:rPr>
              <w:t>lxd</w:t>
            </w:r>
            <w:proofErr w:type="spellEnd"/>
            <w:r w:rsidRPr="00B429AA">
              <w:rPr>
                <w:sz w:val="21"/>
                <w:szCs w:val="21"/>
                <w:lang w:eastAsia="en-US"/>
              </w:rPr>
              <w:t xml:space="preserve">, </w:t>
            </w:r>
            <w:r w:rsidR="0070672D" w:rsidRPr="00B429AA">
              <w:rPr>
                <w:rFonts w:hint="eastAsia"/>
                <w:sz w:val="21"/>
                <w:szCs w:val="21"/>
              </w:rPr>
              <w:t>k8s</w:t>
            </w:r>
            <w:r w:rsidRPr="00B429AA">
              <w:rPr>
                <w:sz w:val="21"/>
                <w:szCs w:val="21"/>
                <w:lang w:eastAsia="en-US"/>
              </w:rPr>
              <w:t>, Proxmox, Hyper-V</w:t>
            </w:r>
          </w:p>
        </w:tc>
        <w:tc>
          <w:tcPr>
            <w:tcW w:w="4991" w:type="dxa"/>
          </w:tcPr>
          <w:p w14:paraId="374DE1E7" w14:textId="3429AFAD" w:rsidR="001718FC" w:rsidRPr="00B429AA" w:rsidRDefault="001718FC" w:rsidP="00504056">
            <w:pPr>
              <w:pStyle w:val="ListBullet"/>
              <w:spacing w:after="60"/>
              <w:rPr>
                <w:rFonts w:eastAsia="MS Mincho"/>
                <w:b/>
                <w:bCs/>
                <w:sz w:val="21"/>
                <w:szCs w:val="21"/>
              </w:rPr>
            </w:pPr>
            <w:r w:rsidRPr="00B429AA">
              <w:rPr>
                <w:b/>
                <w:bCs/>
                <w:sz w:val="21"/>
                <w:szCs w:val="21"/>
              </w:rPr>
              <w:t>Cloud Providers:</w:t>
            </w:r>
            <w:r w:rsidRPr="00B429AA">
              <w:rPr>
                <w:sz w:val="21"/>
                <w:szCs w:val="21"/>
              </w:rPr>
              <w:t xml:space="preserve"> Azure</w:t>
            </w:r>
            <w:r w:rsidRPr="00B429AA">
              <w:rPr>
                <w:rFonts w:hint="eastAsia"/>
                <w:sz w:val="21"/>
                <w:szCs w:val="21"/>
              </w:rPr>
              <w:t xml:space="preserve"> (extensive experience with</w:t>
            </w:r>
            <w:r w:rsidRPr="00B429AA">
              <w:rPr>
                <w:rFonts w:eastAsia="MS Mincho" w:hint="eastAsia"/>
                <w:sz w:val="21"/>
                <w:szCs w:val="21"/>
              </w:rPr>
              <w:t xml:space="preserve"> many</w:t>
            </w:r>
            <w:r w:rsidRPr="00B429AA">
              <w:rPr>
                <w:rFonts w:hint="eastAsia"/>
                <w:sz w:val="21"/>
                <w:szCs w:val="21"/>
              </w:rPr>
              <w:t xml:space="preserve"> services)</w:t>
            </w:r>
            <w:r w:rsidRPr="00B429AA">
              <w:rPr>
                <w:sz w:val="21"/>
                <w:szCs w:val="21"/>
              </w:rPr>
              <w:t>, AWS</w:t>
            </w:r>
            <w:r w:rsidRPr="00B429AA">
              <w:rPr>
                <w:rFonts w:hint="eastAsia"/>
                <w:sz w:val="21"/>
                <w:szCs w:val="21"/>
              </w:rPr>
              <w:t xml:space="preserve"> (EC2/spot instances, S3)</w:t>
            </w:r>
          </w:p>
          <w:p w14:paraId="5FDA3231" w14:textId="7F77F062" w:rsidR="00A428CA" w:rsidRPr="00B429AA" w:rsidRDefault="002A4AEE" w:rsidP="00504056">
            <w:pPr>
              <w:pStyle w:val="ListBullet"/>
              <w:spacing w:after="60"/>
              <w:rPr>
                <w:sz w:val="21"/>
                <w:szCs w:val="21"/>
              </w:rPr>
            </w:pPr>
            <w:r w:rsidRPr="00B429AA">
              <w:rPr>
                <w:b/>
                <w:bCs/>
                <w:sz w:val="21"/>
                <w:szCs w:val="21"/>
              </w:rPr>
              <w:t>Operating Systems:</w:t>
            </w:r>
            <w:r w:rsidRPr="00B429AA">
              <w:rPr>
                <w:sz w:val="21"/>
                <w:szCs w:val="21"/>
              </w:rPr>
              <w:t xml:space="preserve"> Windows, Linux (primarily Debian family,</w:t>
            </w:r>
            <w:r w:rsidR="00885533" w:rsidRPr="00B429AA">
              <w:rPr>
                <w:sz w:val="21"/>
                <w:szCs w:val="21"/>
              </w:rPr>
              <w:t xml:space="preserve"> but also Red Hat)</w:t>
            </w:r>
          </w:p>
          <w:p w14:paraId="1A6F180F" w14:textId="4C465B8D" w:rsidR="00545B7A" w:rsidRPr="00B429AA" w:rsidRDefault="00545B7A" w:rsidP="00504056">
            <w:pPr>
              <w:pStyle w:val="ListBullet"/>
              <w:spacing w:after="60"/>
            </w:pPr>
          </w:p>
        </w:tc>
      </w:tr>
    </w:tbl>
    <w:p w14:paraId="4CB1AE58" w14:textId="77777777" w:rsidR="009C101B" w:rsidRPr="006F2FC7" w:rsidRDefault="009C101B" w:rsidP="00504056">
      <w:pPr>
        <w:pStyle w:val="Heading1"/>
        <w:keepNext w:val="0"/>
        <w:keepLines w:val="0"/>
        <w:spacing w:after="60"/>
        <w:rPr>
          <w:rFonts w:eastAsia="MS Mincho"/>
          <w:sz w:val="26"/>
          <w:szCs w:val="26"/>
        </w:rPr>
      </w:pPr>
      <w:r w:rsidRPr="006F2FC7">
        <w:rPr>
          <w:rFonts w:eastAsia="MS Mincho" w:hint="eastAsia"/>
          <w:sz w:val="26"/>
          <w:szCs w:val="26"/>
        </w:rPr>
        <w:t>Education</w:t>
      </w:r>
    </w:p>
    <w:p w14:paraId="577A3EE8" w14:textId="462B6FFF" w:rsidR="009C101B" w:rsidRPr="00B429AA" w:rsidRDefault="006E5ECF" w:rsidP="00504056">
      <w:pPr>
        <w:pStyle w:val="Heading2"/>
        <w:keepNext w:val="0"/>
        <w:keepLines w:val="0"/>
        <w:spacing w:after="60"/>
        <w:rPr>
          <w:caps w:val="0"/>
        </w:rPr>
      </w:pPr>
      <w:r>
        <w:rPr>
          <w:caps w:val="0"/>
        </w:rPr>
        <w:t>B.S.</w:t>
      </w:r>
      <w:r w:rsidR="009C101B" w:rsidRPr="00B429AA">
        <w:rPr>
          <w:caps w:val="0"/>
        </w:rPr>
        <w:t xml:space="preserve"> in Computer Science and Engineering | 2009 | University of California, Lo</w:t>
      </w:r>
      <w:r w:rsidR="00315126">
        <w:rPr>
          <w:caps w:val="0"/>
        </w:rPr>
        <w:t>s</w:t>
      </w:r>
      <w:r w:rsidR="009C101B" w:rsidRPr="00B429AA">
        <w:rPr>
          <w:caps w:val="0"/>
        </w:rPr>
        <w:t xml:space="preserve"> </w:t>
      </w:r>
      <w:r w:rsidR="00315126">
        <w:rPr>
          <w:caps w:val="0"/>
        </w:rPr>
        <w:t>Angeles</w:t>
      </w:r>
    </w:p>
    <w:p w14:paraId="0BCE28D9" w14:textId="0D7B1EE6" w:rsidR="006E5ECF" w:rsidRPr="006E5ECF" w:rsidRDefault="009C101B" w:rsidP="00504056">
      <w:pPr>
        <w:spacing w:after="60"/>
        <w:rPr>
          <w:b/>
          <w:bCs/>
          <w:sz w:val="21"/>
          <w:szCs w:val="21"/>
        </w:rPr>
      </w:pPr>
      <w:r w:rsidRPr="00B429AA">
        <w:rPr>
          <w:b/>
          <w:bCs/>
          <w:sz w:val="21"/>
          <w:szCs w:val="21"/>
        </w:rPr>
        <w:t>Graduated Magna cum Laude,</w:t>
      </w:r>
      <w:r w:rsidR="00F97F53">
        <w:rPr>
          <w:b/>
          <w:bCs/>
          <w:sz w:val="21"/>
          <w:szCs w:val="21"/>
        </w:rPr>
        <w:t xml:space="preserve"> </w:t>
      </w:r>
      <w:r w:rsidRPr="00B429AA">
        <w:rPr>
          <w:b/>
          <w:bCs/>
          <w:sz w:val="21"/>
          <w:szCs w:val="21"/>
        </w:rPr>
        <w:t>3.85 GPA</w:t>
      </w:r>
      <w:r w:rsidR="00042181">
        <w:rPr>
          <w:b/>
          <w:bCs/>
          <w:sz w:val="21"/>
          <w:szCs w:val="21"/>
        </w:rPr>
        <w:t xml:space="preserve">, </w:t>
      </w:r>
      <w:r w:rsidR="00042181">
        <w:rPr>
          <w:b/>
          <w:bCs/>
          <w:sz w:val="21"/>
          <w:szCs w:val="21"/>
        </w:rPr>
        <w:t>member</w:t>
      </w:r>
      <w:r w:rsidR="00042181" w:rsidRPr="00F97F53">
        <w:rPr>
          <w:b/>
          <w:bCs/>
          <w:sz w:val="21"/>
          <w:szCs w:val="21"/>
        </w:rPr>
        <w:t xml:space="preserve"> of TBP and UPE honor societies</w:t>
      </w:r>
    </w:p>
    <w:p w14:paraId="58C37201" w14:textId="26645BD8" w:rsidR="006270A9" w:rsidRPr="006F2FC7" w:rsidRDefault="00A428CA" w:rsidP="00504056">
      <w:pPr>
        <w:pStyle w:val="Heading1"/>
        <w:keepNext w:val="0"/>
        <w:keepLines w:val="0"/>
        <w:spacing w:after="60"/>
        <w:rPr>
          <w:sz w:val="26"/>
          <w:szCs w:val="26"/>
        </w:rPr>
      </w:pPr>
      <w:r w:rsidRPr="006F2FC7">
        <w:rPr>
          <w:sz w:val="26"/>
          <w:szCs w:val="26"/>
        </w:rPr>
        <w:t>Activities and Interests</w:t>
      </w:r>
    </w:p>
    <w:p w14:paraId="4A5B9062" w14:textId="30B28786" w:rsidR="00616106" w:rsidRPr="000967D5" w:rsidRDefault="00627F83" w:rsidP="000967D5">
      <w:pPr>
        <w:spacing w:after="60" w:line="288" w:lineRule="auto"/>
        <w:rPr>
          <w:sz w:val="21"/>
          <w:szCs w:val="21"/>
        </w:rPr>
      </w:pPr>
      <w:r w:rsidRPr="00B429AA">
        <w:rPr>
          <w:rFonts w:eastAsia="MS Mincho"/>
          <w:sz w:val="21"/>
          <w:szCs w:val="21"/>
        </w:rPr>
        <w:t xml:space="preserve">I enjoy working on hands-on electronics and embedded systems projects, typically involving microcontrollers (Atmel, ESP, </w:t>
      </w:r>
      <w:proofErr w:type="spellStart"/>
      <w:r w:rsidRPr="00B429AA">
        <w:rPr>
          <w:rFonts w:eastAsia="MS Mincho"/>
          <w:sz w:val="21"/>
          <w:szCs w:val="21"/>
        </w:rPr>
        <w:t>nRF</w:t>
      </w:r>
      <w:proofErr w:type="spellEnd"/>
      <w:r w:rsidRPr="00B429AA">
        <w:rPr>
          <w:rFonts w:eastAsia="MS Mincho"/>
          <w:sz w:val="21"/>
          <w:szCs w:val="21"/>
        </w:rPr>
        <w:t xml:space="preserve">, Raspberry Pi, RISC-V) and custom firmware development. My projects range from creating bespoke Nixie tube clocks and devices to developing home automation solutions that integrate with Home Assistant. I'm also passionate about continuous learning - have been studying Japanese on and off for </w:t>
      </w:r>
      <w:r w:rsidR="00047542" w:rsidRPr="00B429AA">
        <w:rPr>
          <w:rFonts w:eastAsia="MS Mincho" w:hint="eastAsia"/>
          <w:sz w:val="21"/>
          <w:szCs w:val="21"/>
        </w:rPr>
        <w:t>many</w:t>
      </w:r>
      <w:r w:rsidRPr="00B429AA">
        <w:rPr>
          <w:rFonts w:eastAsia="MS Mincho"/>
          <w:sz w:val="21"/>
          <w:szCs w:val="21"/>
        </w:rPr>
        <w:t xml:space="preserve"> years while exploring new programming paradigms and emerging technologies.</w:t>
      </w:r>
    </w:p>
    <w:sectPr w:rsidR="00616106" w:rsidRPr="000967D5" w:rsidSect="000925EB">
      <w:headerReference w:type="default" r:id="rId15"/>
      <w:footerReference w:type="default" r:id="rId16"/>
      <w:type w:val="continuous"/>
      <w:pgSz w:w="12240" w:h="15840"/>
      <w:pgMar w:top="1008" w:right="1152" w:bottom="864"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975C50" w14:textId="77777777" w:rsidR="004E4233" w:rsidRDefault="004E4233">
      <w:pPr>
        <w:spacing w:after="0"/>
      </w:pPr>
      <w:r>
        <w:separator/>
      </w:r>
    </w:p>
  </w:endnote>
  <w:endnote w:type="continuationSeparator" w:id="0">
    <w:p w14:paraId="14F7ED67" w14:textId="77777777" w:rsidR="004E4233" w:rsidRDefault="004E4233">
      <w:pPr>
        <w:spacing w:after="0"/>
      </w:pPr>
      <w:r>
        <w:continuationSeparator/>
      </w:r>
    </w:p>
  </w:endnote>
  <w:endnote w:type="continuationNotice" w:id="1">
    <w:p w14:paraId="75BC4A5C" w14:textId="77777777" w:rsidR="004E4233" w:rsidRDefault="004E423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Gothic"/>
    <w:panose1 w:val="00000000000000000000"/>
    <w:charset w:val="8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7730A"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DBB7B9" w14:textId="77777777" w:rsidR="004E4233" w:rsidRDefault="004E4233">
      <w:pPr>
        <w:spacing w:after="0"/>
      </w:pPr>
      <w:r>
        <w:separator/>
      </w:r>
    </w:p>
  </w:footnote>
  <w:footnote w:type="continuationSeparator" w:id="0">
    <w:p w14:paraId="5FC4FFC8" w14:textId="77777777" w:rsidR="004E4233" w:rsidRDefault="004E4233">
      <w:pPr>
        <w:spacing w:after="0"/>
      </w:pPr>
      <w:r>
        <w:continuationSeparator/>
      </w:r>
    </w:p>
  </w:footnote>
  <w:footnote w:type="continuationNotice" w:id="1">
    <w:p w14:paraId="3B2D73C1" w14:textId="77777777" w:rsidR="004E4233" w:rsidRDefault="004E423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7485D" w14:textId="77777777" w:rsidR="000C19BF" w:rsidRDefault="000C19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8ACFD4"/>
    <w:lvl w:ilvl="0">
      <w:start w:val="1"/>
      <w:numFmt w:val="bullet"/>
      <w:pStyle w:val="List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B17219A"/>
    <w:multiLevelType w:val="hybridMultilevel"/>
    <w:tmpl w:val="5532CC16"/>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30B305B"/>
    <w:multiLevelType w:val="multilevel"/>
    <w:tmpl w:val="7D0A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2176EC"/>
    <w:multiLevelType w:val="multilevel"/>
    <w:tmpl w:val="33B06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7"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D551698"/>
    <w:multiLevelType w:val="multilevel"/>
    <w:tmpl w:val="D17C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546E76"/>
    <w:multiLevelType w:val="hybridMultilevel"/>
    <w:tmpl w:val="88ACBAFE"/>
    <w:lvl w:ilvl="0" w:tplc="29D41A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3F80F92"/>
    <w:multiLevelType w:val="hybridMultilevel"/>
    <w:tmpl w:val="190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577329"/>
    <w:multiLevelType w:val="hybridMultilevel"/>
    <w:tmpl w:val="05F8395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6" w15:restartNumberingAfterBreak="0">
    <w:nsid w:val="626630BA"/>
    <w:multiLevelType w:val="multilevel"/>
    <w:tmpl w:val="120C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7003237"/>
    <w:multiLevelType w:val="multilevel"/>
    <w:tmpl w:val="652A7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9"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13390499">
    <w:abstractNumId w:val="9"/>
  </w:num>
  <w:num w:numId="2" w16cid:durableId="812210101">
    <w:abstractNumId w:val="9"/>
    <w:lvlOverride w:ilvl="0">
      <w:startOverride w:val="1"/>
    </w:lvlOverride>
  </w:num>
  <w:num w:numId="3" w16cid:durableId="1805735900">
    <w:abstractNumId w:val="9"/>
    <w:lvlOverride w:ilvl="0">
      <w:startOverride w:val="1"/>
    </w:lvlOverride>
  </w:num>
  <w:num w:numId="4" w16cid:durableId="105392052">
    <w:abstractNumId w:val="9"/>
    <w:lvlOverride w:ilvl="0">
      <w:startOverride w:val="1"/>
    </w:lvlOverride>
  </w:num>
  <w:num w:numId="5" w16cid:durableId="216549161">
    <w:abstractNumId w:val="8"/>
  </w:num>
  <w:num w:numId="6" w16cid:durableId="1386099266">
    <w:abstractNumId w:val="7"/>
  </w:num>
  <w:num w:numId="7" w16cid:durableId="1078291303">
    <w:abstractNumId w:val="6"/>
  </w:num>
  <w:num w:numId="8" w16cid:durableId="65494002">
    <w:abstractNumId w:val="5"/>
  </w:num>
  <w:num w:numId="9" w16cid:durableId="1703894474">
    <w:abstractNumId w:val="4"/>
  </w:num>
  <w:num w:numId="10" w16cid:durableId="1278416062">
    <w:abstractNumId w:val="3"/>
  </w:num>
  <w:num w:numId="11" w16cid:durableId="2020959132">
    <w:abstractNumId w:val="2"/>
  </w:num>
  <w:num w:numId="12" w16cid:durableId="1170828592">
    <w:abstractNumId w:val="1"/>
  </w:num>
  <w:num w:numId="13" w16cid:durableId="1300185266">
    <w:abstractNumId w:val="0"/>
  </w:num>
  <w:num w:numId="14" w16cid:durableId="523715709">
    <w:abstractNumId w:val="17"/>
  </w:num>
  <w:num w:numId="15" w16cid:durableId="1323194480">
    <w:abstractNumId w:val="22"/>
  </w:num>
  <w:num w:numId="16" w16cid:durableId="1537156541">
    <w:abstractNumId w:val="13"/>
  </w:num>
  <w:num w:numId="17" w16cid:durableId="471366301">
    <w:abstractNumId w:val="19"/>
  </w:num>
  <w:num w:numId="18" w16cid:durableId="90509762">
    <w:abstractNumId w:val="10"/>
  </w:num>
  <w:num w:numId="19" w16cid:durableId="257639540">
    <w:abstractNumId w:val="29"/>
  </w:num>
  <w:num w:numId="20" w16cid:durableId="1499887979">
    <w:abstractNumId w:val="23"/>
  </w:num>
  <w:num w:numId="21" w16cid:durableId="238290248">
    <w:abstractNumId w:val="11"/>
  </w:num>
  <w:num w:numId="22" w16cid:durableId="1432437245">
    <w:abstractNumId w:val="18"/>
  </w:num>
  <w:num w:numId="23" w16cid:durableId="1062867802">
    <w:abstractNumId w:val="28"/>
  </w:num>
  <w:num w:numId="24" w16cid:durableId="263683987">
    <w:abstractNumId w:val="12"/>
  </w:num>
  <w:num w:numId="25" w16cid:durableId="507523982">
    <w:abstractNumId w:val="16"/>
  </w:num>
  <w:num w:numId="26" w16cid:durableId="580019779">
    <w:abstractNumId w:val="25"/>
  </w:num>
  <w:num w:numId="27" w16cid:durableId="642083452">
    <w:abstractNumId w:val="24"/>
  </w:num>
  <w:num w:numId="28" w16cid:durableId="1227106548">
    <w:abstractNumId w:val="26"/>
  </w:num>
  <w:num w:numId="29" w16cid:durableId="406728739">
    <w:abstractNumId w:val="15"/>
  </w:num>
  <w:num w:numId="30" w16cid:durableId="13503535">
    <w:abstractNumId w:val="14"/>
  </w:num>
  <w:num w:numId="31" w16cid:durableId="820274299">
    <w:abstractNumId w:val="21"/>
  </w:num>
  <w:num w:numId="32" w16cid:durableId="39865919">
    <w:abstractNumId w:val="27"/>
  </w:num>
  <w:num w:numId="33" w16cid:durableId="186111967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0"/>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209"/>
    <w:rsid w:val="000000D3"/>
    <w:rsid w:val="00011828"/>
    <w:rsid w:val="00014FC7"/>
    <w:rsid w:val="0001582B"/>
    <w:rsid w:val="00027344"/>
    <w:rsid w:val="00032469"/>
    <w:rsid w:val="000339D6"/>
    <w:rsid w:val="000420E3"/>
    <w:rsid w:val="00042181"/>
    <w:rsid w:val="00043BF5"/>
    <w:rsid w:val="000448FC"/>
    <w:rsid w:val="000466BA"/>
    <w:rsid w:val="00047542"/>
    <w:rsid w:val="000531E1"/>
    <w:rsid w:val="00060FCD"/>
    <w:rsid w:val="00064B98"/>
    <w:rsid w:val="0007149E"/>
    <w:rsid w:val="000720A6"/>
    <w:rsid w:val="0007443D"/>
    <w:rsid w:val="00075D5B"/>
    <w:rsid w:val="00082E6D"/>
    <w:rsid w:val="000850ED"/>
    <w:rsid w:val="00090506"/>
    <w:rsid w:val="000925EB"/>
    <w:rsid w:val="00095F8C"/>
    <w:rsid w:val="000967D5"/>
    <w:rsid w:val="000A103A"/>
    <w:rsid w:val="000A1D26"/>
    <w:rsid w:val="000A4F59"/>
    <w:rsid w:val="000B3CCE"/>
    <w:rsid w:val="000C19BF"/>
    <w:rsid w:val="000D6F4A"/>
    <w:rsid w:val="000E09FD"/>
    <w:rsid w:val="000E57D3"/>
    <w:rsid w:val="000F17DD"/>
    <w:rsid w:val="000F1C1A"/>
    <w:rsid w:val="000F3C37"/>
    <w:rsid w:val="000F5261"/>
    <w:rsid w:val="000F5FDC"/>
    <w:rsid w:val="000F69A9"/>
    <w:rsid w:val="000F6AF1"/>
    <w:rsid w:val="000F6F53"/>
    <w:rsid w:val="000F7332"/>
    <w:rsid w:val="000F7C28"/>
    <w:rsid w:val="00100E55"/>
    <w:rsid w:val="00104801"/>
    <w:rsid w:val="0011022D"/>
    <w:rsid w:val="001102F9"/>
    <w:rsid w:val="0011132B"/>
    <w:rsid w:val="00111C0E"/>
    <w:rsid w:val="00117F1F"/>
    <w:rsid w:val="00124F2B"/>
    <w:rsid w:val="001255BE"/>
    <w:rsid w:val="001330E0"/>
    <w:rsid w:val="00137193"/>
    <w:rsid w:val="001371DE"/>
    <w:rsid w:val="00141A4C"/>
    <w:rsid w:val="00141A91"/>
    <w:rsid w:val="0014270E"/>
    <w:rsid w:val="001569A9"/>
    <w:rsid w:val="00166271"/>
    <w:rsid w:val="001676FA"/>
    <w:rsid w:val="001718FC"/>
    <w:rsid w:val="00171A65"/>
    <w:rsid w:val="00172249"/>
    <w:rsid w:val="00173BF6"/>
    <w:rsid w:val="00180548"/>
    <w:rsid w:val="00180D31"/>
    <w:rsid w:val="0018181D"/>
    <w:rsid w:val="00184A58"/>
    <w:rsid w:val="001860E2"/>
    <w:rsid w:val="001908EF"/>
    <w:rsid w:val="001B29CF"/>
    <w:rsid w:val="001B53AB"/>
    <w:rsid w:val="001B74AD"/>
    <w:rsid w:val="001C17AE"/>
    <w:rsid w:val="001C3B97"/>
    <w:rsid w:val="001C3F4C"/>
    <w:rsid w:val="001D068C"/>
    <w:rsid w:val="001D38AA"/>
    <w:rsid w:val="001D5F9C"/>
    <w:rsid w:val="001F27C5"/>
    <w:rsid w:val="001F30B4"/>
    <w:rsid w:val="001F7DD9"/>
    <w:rsid w:val="00205F83"/>
    <w:rsid w:val="002074CA"/>
    <w:rsid w:val="002108FA"/>
    <w:rsid w:val="00211031"/>
    <w:rsid w:val="002146A6"/>
    <w:rsid w:val="00215311"/>
    <w:rsid w:val="002164F5"/>
    <w:rsid w:val="002174ED"/>
    <w:rsid w:val="00221A49"/>
    <w:rsid w:val="00222B72"/>
    <w:rsid w:val="002243C8"/>
    <w:rsid w:val="00232312"/>
    <w:rsid w:val="00232A38"/>
    <w:rsid w:val="00233E24"/>
    <w:rsid w:val="00237C77"/>
    <w:rsid w:val="002425EF"/>
    <w:rsid w:val="0024286A"/>
    <w:rsid w:val="002448F5"/>
    <w:rsid w:val="00246DC9"/>
    <w:rsid w:val="002502E6"/>
    <w:rsid w:val="00252883"/>
    <w:rsid w:val="00252B48"/>
    <w:rsid w:val="0025362B"/>
    <w:rsid w:val="00254B06"/>
    <w:rsid w:val="00260FD6"/>
    <w:rsid w:val="002705EF"/>
    <w:rsid w:val="00272C9B"/>
    <w:rsid w:val="002754C7"/>
    <w:rsid w:val="002764F4"/>
    <w:rsid w:val="002803C6"/>
    <w:rsid w:val="0028132D"/>
    <w:rsid w:val="0028220F"/>
    <w:rsid w:val="00282D28"/>
    <w:rsid w:val="0029269F"/>
    <w:rsid w:val="002961F6"/>
    <w:rsid w:val="00296D6A"/>
    <w:rsid w:val="00296F71"/>
    <w:rsid w:val="002A349F"/>
    <w:rsid w:val="002A4AEE"/>
    <w:rsid w:val="002B11F6"/>
    <w:rsid w:val="002B2AF5"/>
    <w:rsid w:val="002B495D"/>
    <w:rsid w:val="002C12D8"/>
    <w:rsid w:val="002C2B21"/>
    <w:rsid w:val="002C574C"/>
    <w:rsid w:val="002D1853"/>
    <w:rsid w:val="002D23D4"/>
    <w:rsid w:val="002D25E1"/>
    <w:rsid w:val="002D2FAE"/>
    <w:rsid w:val="002D37E3"/>
    <w:rsid w:val="002D427E"/>
    <w:rsid w:val="002D67F1"/>
    <w:rsid w:val="002D77E3"/>
    <w:rsid w:val="002E18A9"/>
    <w:rsid w:val="002E52D8"/>
    <w:rsid w:val="002E55FB"/>
    <w:rsid w:val="002E7F33"/>
    <w:rsid w:val="002F217C"/>
    <w:rsid w:val="002F57D5"/>
    <w:rsid w:val="002F7934"/>
    <w:rsid w:val="00301111"/>
    <w:rsid w:val="00305E5A"/>
    <w:rsid w:val="003115EC"/>
    <w:rsid w:val="00314EB2"/>
    <w:rsid w:val="00315126"/>
    <w:rsid w:val="00317BB4"/>
    <w:rsid w:val="003204EC"/>
    <w:rsid w:val="00321759"/>
    <w:rsid w:val="00322F85"/>
    <w:rsid w:val="00330A0D"/>
    <w:rsid w:val="0033247C"/>
    <w:rsid w:val="0033726B"/>
    <w:rsid w:val="00343D5B"/>
    <w:rsid w:val="00353033"/>
    <w:rsid w:val="00354D7B"/>
    <w:rsid w:val="00356C14"/>
    <w:rsid w:val="00360C19"/>
    <w:rsid w:val="003613EF"/>
    <w:rsid w:val="00381A0A"/>
    <w:rsid w:val="00382B89"/>
    <w:rsid w:val="0039271D"/>
    <w:rsid w:val="00394952"/>
    <w:rsid w:val="003953F1"/>
    <w:rsid w:val="0039574A"/>
    <w:rsid w:val="00397729"/>
    <w:rsid w:val="003A350E"/>
    <w:rsid w:val="003B0C0E"/>
    <w:rsid w:val="003B6C73"/>
    <w:rsid w:val="003B7FA6"/>
    <w:rsid w:val="003C048D"/>
    <w:rsid w:val="003C1007"/>
    <w:rsid w:val="003C2DB9"/>
    <w:rsid w:val="003C5332"/>
    <w:rsid w:val="003C765B"/>
    <w:rsid w:val="003D1BF3"/>
    <w:rsid w:val="003D2506"/>
    <w:rsid w:val="003E6A91"/>
    <w:rsid w:val="0040629F"/>
    <w:rsid w:val="00407012"/>
    <w:rsid w:val="004154CC"/>
    <w:rsid w:val="00424AD9"/>
    <w:rsid w:val="00425BAB"/>
    <w:rsid w:val="004264A0"/>
    <w:rsid w:val="00441A23"/>
    <w:rsid w:val="00443DAD"/>
    <w:rsid w:val="00445089"/>
    <w:rsid w:val="00445342"/>
    <w:rsid w:val="00455105"/>
    <w:rsid w:val="0045579B"/>
    <w:rsid w:val="004570D6"/>
    <w:rsid w:val="00457BD1"/>
    <w:rsid w:val="00460E93"/>
    <w:rsid w:val="00460FCD"/>
    <w:rsid w:val="0047482D"/>
    <w:rsid w:val="0048753E"/>
    <w:rsid w:val="004A7F3E"/>
    <w:rsid w:val="004B11BA"/>
    <w:rsid w:val="004B43BA"/>
    <w:rsid w:val="004B44D7"/>
    <w:rsid w:val="004B7078"/>
    <w:rsid w:val="004C008E"/>
    <w:rsid w:val="004C18FB"/>
    <w:rsid w:val="004C2BDF"/>
    <w:rsid w:val="004C3AF5"/>
    <w:rsid w:val="004C4FA3"/>
    <w:rsid w:val="004C6FF1"/>
    <w:rsid w:val="004E1A50"/>
    <w:rsid w:val="004E1AEF"/>
    <w:rsid w:val="004E4233"/>
    <w:rsid w:val="004E56A4"/>
    <w:rsid w:val="004E7746"/>
    <w:rsid w:val="004F436C"/>
    <w:rsid w:val="004F5440"/>
    <w:rsid w:val="004F6646"/>
    <w:rsid w:val="005036EE"/>
    <w:rsid w:val="00504056"/>
    <w:rsid w:val="0050586C"/>
    <w:rsid w:val="00510F30"/>
    <w:rsid w:val="00511578"/>
    <w:rsid w:val="00514005"/>
    <w:rsid w:val="005173AC"/>
    <w:rsid w:val="005173FE"/>
    <w:rsid w:val="0052401A"/>
    <w:rsid w:val="00534A19"/>
    <w:rsid w:val="005431BF"/>
    <w:rsid w:val="00544927"/>
    <w:rsid w:val="00545B7A"/>
    <w:rsid w:val="00547A35"/>
    <w:rsid w:val="00557074"/>
    <w:rsid w:val="00557E35"/>
    <w:rsid w:val="005727D0"/>
    <w:rsid w:val="005819A2"/>
    <w:rsid w:val="00584EB7"/>
    <w:rsid w:val="00585484"/>
    <w:rsid w:val="00586071"/>
    <w:rsid w:val="0059203F"/>
    <w:rsid w:val="00594EA0"/>
    <w:rsid w:val="00596F53"/>
    <w:rsid w:val="00597B95"/>
    <w:rsid w:val="005B0282"/>
    <w:rsid w:val="005B0CF4"/>
    <w:rsid w:val="005C074E"/>
    <w:rsid w:val="005C4F47"/>
    <w:rsid w:val="005C5F0E"/>
    <w:rsid w:val="005D18F7"/>
    <w:rsid w:val="005D7A46"/>
    <w:rsid w:val="005E3662"/>
    <w:rsid w:val="005E38B3"/>
    <w:rsid w:val="005E3ED9"/>
    <w:rsid w:val="005F278E"/>
    <w:rsid w:val="005F3C9E"/>
    <w:rsid w:val="005F4802"/>
    <w:rsid w:val="005F7FEF"/>
    <w:rsid w:val="00602CA4"/>
    <w:rsid w:val="006034E9"/>
    <w:rsid w:val="00605B6A"/>
    <w:rsid w:val="00607CCF"/>
    <w:rsid w:val="00610CC4"/>
    <w:rsid w:val="00615B45"/>
    <w:rsid w:val="00616106"/>
    <w:rsid w:val="00616108"/>
    <w:rsid w:val="00617608"/>
    <w:rsid w:val="00617B26"/>
    <w:rsid w:val="006218DC"/>
    <w:rsid w:val="00622237"/>
    <w:rsid w:val="0062296B"/>
    <w:rsid w:val="00622B0E"/>
    <w:rsid w:val="0062502E"/>
    <w:rsid w:val="006270A9"/>
    <w:rsid w:val="00627F83"/>
    <w:rsid w:val="006327B3"/>
    <w:rsid w:val="00633AB3"/>
    <w:rsid w:val="00633E9A"/>
    <w:rsid w:val="006347D0"/>
    <w:rsid w:val="006357D3"/>
    <w:rsid w:val="00657570"/>
    <w:rsid w:val="00663098"/>
    <w:rsid w:val="0066464D"/>
    <w:rsid w:val="006653CE"/>
    <w:rsid w:val="00675508"/>
    <w:rsid w:val="006755E3"/>
    <w:rsid w:val="00675956"/>
    <w:rsid w:val="00676587"/>
    <w:rsid w:val="00681034"/>
    <w:rsid w:val="0068715C"/>
    <w:rsid w:val="00690A07"/>
    <w:rsid w:val="0069381B"/>
    <w:rsid w:val="006974FB"/>
    <w:rsid w:val="006A3364"/>
    <w:rsid w:val="006A6056"/>
    <w:rsid w:val="006A69AB"/>
    <w:rsid w:val="006C063F"/>
    <w:rsid w:val="006C107C"/>
    <w:rsid w:val="006C60F3"/>
    <w:rsid w:val="006D36FD"/>
    <w:rsid w:val="006D5224"/>
    <w:rsid w:val="006D7D70"/>
    <w:rsid w:val="006E555E"/>
    <w:rsid w:val="006E5ECF"/>
    <w:rsid w:val="006E65D4"/>
    <w:rsid w:val="006F2FC7"/>
    <w:rsid w:val="006F3465"/>
    <w:rsid w:val="006F7A9E"/>
    <w:rsid w:val="006F7E63"/>
    <w:rsid w:val="00705944"/>
    <w:rsid w:val="00706247"/>
    <w:rsid w:val="0070672D"/>
    <w:rsid w:val="00713AF3"/>
    <w:rsid w:val="00721143"/>
    <w:rsid w:val="007400E9"/>
    <w:rsid w:val="00740DD6"/>
    <w:rsid w:val="00741202"/>
    <w:rsid w:val="0075155B"/>
    <w:rsid w:val="00751D4B"/>
    <w:rsid w:val="00761A46"/>
    <w:rsid w:val="0076576B"/>
    <w:rsid w:val="00767EA9"/>
    <w:rsid w:val="007709B2"/>
    <w:rsid w:val="007745B4"/>
    <w:rsid w:val="00774F03"/>
    <w:rsid w:val="00775818"/>
    <w:rsid w:val="0078109D"/>
    <w:rsid w:val="00787282"/>
    <w:rsid w:val="00787AFB"/>
    <w:rsid w:val="00787CAF"/>
    <w:rsid w:val="00791369"/>
    <w:rsid w:val="00792795"/>
    <w:rsid w:val="00792E89"/>
    <w:rsid w:val="007B1971"/>
    <w:rsid w:val="007B491C"/>
    <w:rsid w:val="007C0FB4"/>
    <w:rsid w:val="007C15F9"/>
    <w:rsid w:val="007C7A1F"/>
    <w:rsid w:val="007D1F72"/>
    <w:rsid w:val="007D3850"/>
    <w:rsid w:val="007D3A68"/>
    <w:rsid w:val="007D67DC"/>
    <w:rsid w:val="007E4822"/>
    <w:rsid w:val="007E7209"/>
    <w:rsid w:val="007E7F5F"/>
    <w:rsid w:val="007F2099"/>
    <w:rsid w:val="007F7130"/>
    <w:rsid w:val="00805021"/>
    <w:rsid w:val="00805E95"/>
    <w:rsid w:val="00806279"/>
    <w:rsid w:val="00816216"/>
    <w:rsid w:val="00816AF8"/>
    <w:rsid w:val="0082619A"/>
    <w:rsid w:val="00830298"/>
    <w:rsid w:val="00834D92"/>
    <w:rsid w:val="008539DF"/>
    <w:rsid w:val="00855E27"/>
    <w:rsid w:val="0085633D"/>
    <w:rsid w:val="00861F60"/>
    <w:rsid w:val="0086585F"/>
    <w:rsid w:val="00867986"/>
    <w:rsid w:val="00872848"/>
    <w:rsid w:val="00873D13"/>
    <w:rsid w:val="00874578"/>
    <w:rsid w:val="00875F10"/>
    <w:rsid w:val="0087734B"/>
    <w:rsid w:val="008820CD"/>
    <w:rsid w:val="00885533"/>
    <w:rsid w:val="00886DE4"/>
    <w:rsid w:val="0089501A"/>
    <w:rsid w:val="008A195C"/>
    <w:rsid w:val="008B3858"/>
    <w:rsid w:val="008B7C29"/>
    <w:rsid w:val="008C0083"/>
    <w:rsid w:val="008D4AE3"/>
    <w:rsid w:val="008D7710"/>
    <w:rsid w:val="008E0CC8"/>
    <w:rsid w:val="008E2131"/>
    <w:rsid w:val="008F04AE"/>
    <w:rsid w:val="008F37B5"/>
    <w:rsid w:val="008F687C"/>
    <w:rsid w:val="0090043E"/>
    <w:rsid w:val="00904DD0"/>
    <w:rsid w:val="00907203"/>
    <w:rsid w:val="00917652"/>
    <w:rsid w:val="0092604F"/>
    <w:rsid w:val="009272C7"/>
    <w:rsid w:val="00934EB9"/>
    <w:rsid w:val="00942F18"/>
    <w:rsid w:val="00943738"/>
    <w:rsid w:val="00945818"/>
    <w:rsid w:val="00952354"/>
    <w:rsid w:val="00953B93"/>
    <w:rsid w:val="00956864"/>
    <w:rsid w:val="009661F0"/>
    <w:rsid w:val="00970CB4"/>
    <w:rsid w:val="00972C93"/>
    <w:rsid w:val="009832CD"/>
    <w:rsid w:val="00985DCF"/>
    <w:rsid w:val="00986CA0"/>
    <w:rsid w:val="00990AF3"/>
    <w:rsid w:val="00992220"/>
    <w:rsid w:val="009956B0"/>
    <w:rsid w:val="009963B0"/>
    <w:rsid w:val="009A3122"/>
    <w:rsid w:val="009A449B"/>
    <w:rsid w:val="009B12E1"/>
    <w:rsid w:val="009B70D8"/>
    <w:rsid w:val="009B7271"/>
    <w:rsid w:val="009B7B39"/>
    <w:rsid w:val="009C101B"/>
    <w:rsid w:val="009C4966"/>
    <w:rsid w:val="009C4DED"/>
    <w:rsid w:val="009C5E87"/>
    <w:rsid w:val="009C7E09"/>
    <w:rsid w:val="009D33F4"/>
    <w:rsid w:val="009D400B"/>
    <w:rsid w:val="009D409B"/>
    <w:rsid w:val="009D5933"/>
    <w:rsid w:val="009D629A"/>
    <w:rsid w:val="009D672F"/>
    <w:rsid w:val="009E1CAA"/>
    <w:rsid w:val="009E2419"/>
    <w:rsid w:val="009F2555"/>
    <w:rsid w:val="009F4CA3"/>
    <w:rsid w:val="009F7F64"/>
    <w:rsid w:val="00A02302"/>
    <w:rsid w:val="00A07FC7"/>
    <w:rsid w:val="00A16686"/>
    <w:rsid w:val="00A17154"/>
    <w:rsid w:val="00A17ECE"/>
    <w:rsid w:val="00A20DBB"/>
    <w:rsid w:val="00A21571"/>
    <w:rsid w:val="00A32B63"/>
    <w:rsid w:val="00A3404E"/>
    <w:rsid w:val="00A35217"/>
    <w:rsid w:val="00A3532D"/>
    <w:rsid w:val="00A40FBE"/>
    <w:rsid w:val="00A41413"/>
    <w:rsid w:val="00A418DC"/>
    <w:rsid w:val="00A428CA"/>
    <w:rsid w:val="00A44488"/>
    <w:rsid w:val="00A500DA"/>
    <w:rsid w:val="00A512F4"/>
    <w:rsid w:val="00A61606"/>
    <w:rsid w:val="00A63EA9"/>
    <w:rsid w:val="00A64937"/>
    <w:rsid w:val="00A77E9A"/>
    <w:rsid w:val="00A84368"/>
    <w:rsid w:val="00A87A16"/>
    <w:rsid w:val="00A914D8"/>
    <w:rsid w:val="00A931C4"/>
    <w:rsid w:val="00A944F4"/>
    <w:rsid w:val="00A958A0"/>
    <w:rsid w:val="00A95AB3"/>
    <w:rsid w:val="00AA087F"/>
    <w:rsid w:val="00AA63D1"/>
    <w:rsid w:val="00AB74E2"/>
    <w:rsid w:val="00AC0768"/>
    <w:rsid w:val="00AC3453"/>
    <w:rsid w:val="00AC53A2"/>
    <w:rsid w:val="00AD5199"/>
    <w:rsid w:val="00AE43B2"/>
    <w:rsid w:val="00AF45B5"/>
    <w:rsid w:val="00AF513F"/>
    <w:rsid w:val="00AF79C0"/>
    <w:rsid w:val="00B007DE"/>
    <w:rsid w:val="00B00890"/>
    <w:rsid w:val="00B008E2"/>
    <w:rsid w:val="00B0318D"/>
    <w:rsid w:val="00B06334"/>
    <w:rsid w:val="00B07164"/>
    <w:rsid w:val="00B10167"/>
    <w:rsid w:val="00B116FE"/>
    <w:rsid w:val="00B243F8"/>
    <w:rsid w:val="00B34042"/>
    <w:rsid w:val="00B4031A"/>
    <w:rsid w:val="00B429AA"/>
    <w:rsid w:val="00B43152"/>
    <w:rsid w:val="00B46075"/>
    <w:rsid w:val="00B51CD8"/>
    <w:rsid w:val="00B573D4"/>
    <w:rsid w:val="00B642CE"/>
    <w:rsid w:val="00B64C32"/>
    <w:rsid w:val="00B664D2"/>
    <w:rsid w:val="00B73C9A"/>
    <w:rsid w:val="00B759D0"/>
    <w:rsid w:val="00B773D9"/>
    <w:rsid w:val="00B83432"/>
    <w:rsid w:val="00B85F7A"/>
    <w:rsid w:val="00B9624E"/>
    <w:rsid w:val="00BA06A7"/>
    <w:rsid w:val="00BA0880"/>
    <w:rsid w:val="00BB0B3C"/>
    <w:rsid w:val="00BB1BA0"/>
    <w:rsid w:val="00BB57EE"/>
    <w:rsid w:val="00BC31C4"/>
    <w:rsid w:val="00BC444C"/>
    <w:rsid w:val="00BC4F30"/>
    <w:rsid w:val="00BC7F9A"/>
    <w:rsid w:val="00BD0932"/>
    <w:rsid w:val="00BD7393"/>
    <w:rsid w:val="00BD768D"/>
    <w:rsid w:val="00BE444A"/>
    <w:rsid w:val="00BF1243"/>
    <w:rsid w:val="00BF1549"/>
    <w:rsid w:val="00BF6214"/>
    <w:rsid w:val="00C00090"/>
    <w:rsid w:val="00C0241A"/>
    <w:rsid w:val="00C06BFE"/>
    <w:rsid w:val="00C1000C"/>
    <w:rsid w:val="00C11694"/>
    <w:rsid w:val="00C1250F"/>
    <w:rsid w:val="00C14512"/>
    <w:rsid w:val="00C157BE"/>
    <w:rsid w:val="00C16041"/>
    <w:rsid w:val="00C22DFA"/>
    <w:rsid w:val="00C2418A"/>
    <w:rsid w:val="00C3161E"/>
    <w:rsid w:val="00C40D0D"/>
    <w:rsid w:val="00C42BE5"/>
    <w:rsid w:val="00C44DCE"/>
    <w:rsid w:val="00C511C0"/>
    <w:rsid w:val="00C550FF"/>
    <w:rsid w:val="00C56AFD"/>
    <w:rsid w:val="00C61F8E"/>
    <w:rsid w:val="00C62B11"/>
    <w:rsid w:val="00C6310D"/>
    <w:rsid w:val="00C806A5"/>
    <w:rsid w:val="00C9567E"/>
    <w:rsid w:val="00CA29D7"/>
    <w:rsid w:val="00CA4C8F"/>
    <w:rsid w:val="00CA5F6F"/>
    <w:rsid w:val="00CB33D8"/>
    <w:rsid w:val="00CB49A2"/>
    <w:rsid w:val="00CB7E6A"/>
    <w:rsid w:val="00CD4451"/>
    <w:rsid w:val="00CD53F8"/>
    <w:rsid w:val="00CD7F2F"/>
    <w:rsid w:val="00CE6038"/>
    <w:rsid w:val="00CE7F93"/>
    <w:rsid w:val="00CF1D40"/>
    <w:rsid w:val="00CF287A"/>
    <w:rsid w:val="00CF7F82"/>
    <w:rsid w:val="00D10316"/>
    <w:rsid w:val="00D10598"/>
    <w:rsid w:val="00D129C8"/>
    <w:rsid w:val="00D22C20"/>
    <w:rsid w:val="00D30822"/>
    <w:rsid w:val="00D46659"/>
    <w:rsid w:val="00D511EC"/>
    <w:rsid w:val="00D55C38"/>
    <w:rsid w:val="00D575CF"/>
    <w:rsid w:val="00D66411"/>
    <w:rsid w:val="00D66BAB"/>
    <w:rsid w:val="00D678E1"/>
    <w:rsid w:val="00D73380"/>
    <w:rsid w:val="00D7548E"/>
    <w:rsid w:val="00D835F2"/>
    <w:rsid w:val="00D85866"/>
    <w:rsid w:val="00D86D07"/>
    <w:rsid w:val="00D97992"/>
    <w:rsid w:val="00DA60CA"/>
    <w:rsid w:val="00DA614C"/>
    <w:rsid w:val="00DA6C0E"/>
    <w:rsid w:val="00DB5154"/>
    <w:rsid w:val="00DC1027"/>
    <w:rsid w:val="00DC36F0"/>
    <w:rsid w:val="00DC4541"/>
    <w:rsid w:val="00DE3EEF"/>
    <w:rsid w:val="00DE5E11"/>
    <w:rsid w:val="00DE7B59"/>
    <w:rsid w:val="00DF2318"/>
    <w:rsid w:val="00DF2506"/>
    <w:rsid w:val="00DF493F"/>
    <w:rsid w:val="00E001A8"/>
    <w:rsid w:val="00E00698"/>
    <w:rsid w:val="00E01C92"/>
    <w:rsid w:val="00E03BD7"/>
    <w:rsid w:val="00E04711"/>
    <w:rsid w:val="00E04E12"/>
    <w:rsid w:val="00E06675"/>
    <w:rsid w:val="00E10EAB"/>
    <w:rsid w:val="00E11510"/>
    <w:rsid w:val="00E12C15"/>
    <w:rsid w:val="00E1455A"/>
    <w:rsid w:val="00E150CE"/>
    <w:rsid w:val="00E255D4"/>
    <w:rsid w:val="00E32121"/>
    <w:rsid w:val="00E347B8"/>
    <w:rsid w:val="00E35010"/>
    <w:rsid w:val="00E408E5"/>
    <w:rsid w:val="00E40E18"/>
    <w:rsid w:val="00E40F00"/>
    <w:rsid w:val="00E46F67"/>
    <w:rsid w:val="00E50D0A"/>
    <w:rsid w:val="00E53C03"/>
    <w:rsid w:val="00E56B1A"/>
    <w:rsid w:val="00E61D42"/>
    <w:rsid w:val="00E63BB6"/>
    <w:rsid w:val="00E64EAE"/>
    <w:rsid w:val="00E8196E"/>
    <w:rsid w:val="00E83E4B"/>
    <w:rsid w:val="00E83F5C"/>
    <w:rsid w:val="00E876EF"/>
    <w:rsid w:val="00E90404"/>
    <w:rsid w:val="00E939A0"/>
    <w:rsid w:val="00EA3CCC"/>
    <w:rsid w:val="00EA3FA8"/>
    <w:rsid w:val="00EA6255"/>
    <w:rsid w:val="00EB4DC9"/>
    <w:rsid w:val="00EB6344"/>
    <w:rsid w:val="00EB64AF"/>
    <w:rsid w:val="00EC27E9"/>
    <w:rsid w:val="00EC3D9F"/>
    <w:rsid w:val="00EC6BEF"/>
    <w:rsid w:val="00ED1BCF"/>
    <w:rsid w:val="00ED2268"/>
    <w:rsid w:val="00ED3A5B"/>
    <w:rsid w:val="00EE2A70"/>
    <w:rsid w:val="00EE3060"/>
    <w:rsid w:val="00EE382C"/>
    <w:rsid w:val="00EE42A8"/>
    <w:rsid w:val="00EE7888"/>
    <w:rsid w:val="00EF18C5"/>
    <w:rsid w:val="00EF41B9"/>
    <w:rsid w:val="00EF6F43"/>
    <w:rsid w:val="00F04679"/>
    <w:rsid w:val="00F106A1"/>
    <w:rsid w:val="00F1150C"/>
    <w:rsid w:val="00F12083"/>
    <w:rsid w:val="00F12EE5"/>
    <w:rsid w:val="00F135E1"/>
    <w:rsid w:val="00F1420C"/>
    <w:rsid w:val="00F21E7D"/>
    <w:rsid w:val="00F31B40"/>
    <w:rsid w:val="00F321D4"/>
    <w:rsid w:val="00F330A9"/>
    <w:rsid w:val="00F35B59"/>
    <w:rsid w:val="00F35CBE"/>
    <w:rsid w:val="00F360C2"/>
    <w:rsid w:val="00F40781"/>
    <w:rsid w:val="00F43ADB"/>
    <w:rsid w:val="00F4413F"/>
    <w:rsid w:val="00F50761"/>
    <w:rsid w:val="00F52D1C"/>
    <w:rsid w:val="00F60746"/>
    <w:rsid w:val="00F61A28"/>
    <w:rsid w:val="00F62193"/>
    <w:rsid w:val="00F6411C"/>
    <w:rsid w:val="00F64E7C"/>
    <w:rsid w:val="00F67DE0"/>
    <w:rsid w:val="00F81A63"/>
    <w:rsid w:val="00F84385"/>
    <w:rsid w:val="00F85765"/>
    <w:rsid w:val="00F86653"/>
    <w:rsid w:val="00F869F5"/>
    <w:rsid w:val="00F86AA5"/>
    <w:rsid w:val="00F9661A"/>
    <w:rsid w:val="00F97F53"/>
    <w:rsid w:val="00FA2057"/>
    <w:rsid w:val="00FA5DE5"/>
    <w:rsid w:val="00FA67AF"/>
    <w:rsid w:val="00FB17CE"/>
    <w:rsid w:val="00FB3617"/>
    <w:rsid w:val="00FC394D"/>
    <w:rsid w:val="00FC6A47"/>
    <w:rsid w:val="00FC6CDF"/>
    <w:rsid w:val="00FE2213"/>
    <w:rsid w:val="00FE3746"/>
    <w:rsid w:val="00FF2192"/>
    <w:rsid w:val="0DA667CF"/>
    <w:rsid w:val="13F30F3D"/>
    <w:rsid w:val="186BD405"/>
    <w:rsid w:val="1B04FEDF"/>
    <w:rsid w:val="26A12EFC"/>
    <w:rsid w:val="2911C0BC"/>
    <w:rsid w:val="3AD351C1"/>
    <w:rsid w:val="4E3EA738"/>
    <w:rsid w:val="63DB7503"/>
    <w:rsid w:val="650366BE"/>
    <w:rsid w:val="6C3457E9"/>
    <w:rsid w:val="70448854"/>
    <w:rsid w:val="70F5C102"/>
    <w:rsid w:val="75BD8329"/>
    <w:rsid w:val="7719147F"/>
    <w:rsid w:val="7BEB4323"/>
    <w:rsid w:val="7F8A76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E3E17"/>
  <w15:chartTrackingRefBased/>
  <w15:docId w15:val="{A2C018CE-733A-4431-83CD-4D40EE5AF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CA0"/>
  </w:style>
  <w:style w:type="paragraph" w:styleId="Heading1">
    <w:name w:val="heading 1"/>
    <w:basedOn w:val="Normal"/>
    <w:next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9D3511"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45B7A"/>
    <w:pPr>
      <w:spacing w:after="120"/>
      <w:contextualSpacing/>
    </w:pPr>
    <w:rPr>
      <w:rFonts w:asciiTheme="majorHAnsi" w:eastAsiaTheme="majorEastAsia" w:hAnsiTheme="majorHAnsi" w:cstheme="majorBidi"/>
      <w:color w:val="9D3511" w:themeColor="accent1" w:themeShade="BF"/>
      <w:kern w:val="28"/>
      <w:sz w:val="56"/>
    </w:rPr>
  </w:style>
  <w:style w:type="character" w:customStyle="1" w:styleId="TitleChar">
    <w:name w:val="Title Char"/>
    <w:basedOn w:val="DefaultParagraphFont"/>
    <w:link w:val="Title"/>
    <w:uiPriority w:val="1"/>
    <w:rsid w:val="00545B7A"/>
    <w:rPr>
      <w:rFonts w:asciiTheme="majorHAnsi" w:eastAsiaTheme="majorEastAsia" w:hAnsiTheme="majorHAnsi" w:cstheme="majorBidi"/>
      <w:color w:val="9D3511" w:themeColor="accent1" w:themeShade="BF"/>
      <w:kern w:val="28"/>
      <w:sz w:val="56"/>
    </w:rPr>
  </w:style>
  <w:style w:type="character" w:styleId="PlaceholderText">
    <w:name w:val="Placeholder Text"/>
    <w:basedOn w:val="DefaultParagraphFont"/>
    <w:uiPriority w:val="99"/>
    <w:semiHidden/>
    <w:rsid w:val="00E83E4B"/>
    <w:rPr>
      <w:color w:val="4E4A4A" w:themeColor="text2" w:themeShade="BF"/>
    </w:rPr>
  </w:style>
  <w:style w:type="paragraph" w:styleId="ListBullet">
    <w:name w:val="List Bullet"/>
    <w:basedOn w:val="Normal"/>
    <w:uiPriority w:val="10"/>
    <w:unhideWhenUsed/>
    <w:qFormat/>
    <w:rsid w:val="0087734B"/>
    <w:pPr>
      <w:tabs>
        <w:tab w:val="num" w:pos="216"/>
      </w:tabs>
      <w:spacing w:line="288" w:lineRule="auto"/>
      <w:ind w:left="216" w:hanging="216"/>
      <w:contextualSpacing/>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86CA0"/>
  </w:style>
  <w:style w:type="paragraph" w:styleId="Footer">
    <w:name w:val="footer"/>
    <w:basedOn w:val="Normal"/>
    <w:link w:val="FooterChar"/>
    <w:uiPriority w:val="99"/>
    <w:semiHidden/>
    <w:rsid w:val="00681034"/>
    <w:pPr>
      <w:spacing w:after="0"/>
      <w:jc w:val="right"/>
    </w:pPr>
    <w:rPr>
      <w:color w:val="9D3511" w:themeColor="accent1" w:themeShade="BF"/>
    </w:rPr>
  </w:style>
  <w:style w:type="character" w:customStyle="1" w:styleId="FooterChar">
    <w:name w:val="Footer Char"/>
    <w:basedOn w:val="DefaultParagraphFont"/>
    <w:link w:val="Footer"/>
    <w:uiPriority w:val="99"/>
    <w:semiHidden/>
    <w:rsid w:val="00986CA0"/>
    <w:rPr>
      <w:color w:val="9D3511"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9D3511"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9D3511" w:themeColor="accent1" w:themeShade="BF"/>
    </w:rPr>
  </w:style>
  <w:style w:type="character" w:styleId="IntenseReference">
    <w:name w:val="Intense Reference"/>
    <w:basedOn w:val="DefaultParagraphFont"/>
    <w:uiPriority w:val="32"/>
    <w:semiHidden/>
    <w:unhideWhenUsed/>
    <w:qFormat/>
    <w:rPr>
      <w:b/>
      <w:bCs/>
      <w:caps w:val="0"/>
      <w:smallCaps/>
      <w:color w:val="9D3511"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9D3511" w:themeColor="accent1" w:themeShade="BF"/>
        <w:bottom w:val="single" w:sz="4" w:space="10" w:color="9D3511" w:themeColor="accent1" w:themeShade="BF"/>
      </w:pBdr>
      <w:spacing w:before="360" w:after="360"/>
      <w:ind w:left="864" w:right="864"/>
      <w:jc w:val="center"/>
    </w:pPr>
    <w:rPr>
      <w:i/>
      <w:iCs/>
      <w:color w:val="9D3511" w:themeColor="accent1" w:themeShade="BF"/>
    </w:rPr>
  </w:style>
  <w:style w:type="character" w:customStyle="1" w:styleId="IntenseQuoteChar">
    <w:name w:val="Intense Quote Char"/>
    <w:basedOn w:val="DefaultParagraphFont"/>
    <w:link w:val="IntenseQuote"/>
    <w:uiPriority w:val="30"/>
    <w:semiHidden/>
    <w:rPr>
      <w:i/>
      <w:iCs/>
      <w:color w:val="9D3511" w:themeColor="accent1" w:themeShade="BF"/>
    </w:rPr>
  </w:style>
  <w:style w:type="paragraph" w:styleId="ListNumber">
    <w:name w:val="List Number"/>
    <w:basedOn w:val="Normal"/>
    <w:uiPriority w:val="11"/>
    <w:semiHidden/>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6D6262" w:themeColor="accent5" w:themeShade="BF"/>
      <w:u w:val="single"/>
    </w:rPr>
  </w:style>
  <w:style w:type="character" w:styleId="Hyperlink">
    <w:name w:val="Hyperlink"/>
    <w:basedOn w:val="DefaultParagraphFont"/>
    <w:uiPriority w:val="99"/>
    <w:semiHidden/>
    <w:rsid w:val="00E83E4B"/>
    <w:rPr>
      <w:color w:val="9D3511"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D34817" w:themeColor="accent1"/>
        <w:left w:val="single" w:sz="2" w:space="10" w:color="D34817" w:themeColor="accent1"/>
        <w:bottom w:val="single" w:sz="2" w:space="10" w:color="D34817" w:themeColor="accent1"/>
        <w:right w:val="single" w:sz="2" w:space="10" w:color="D34817" w:themeColor="accent1"/>
      </w:pBdr>
      <w:ind w:left="1152" w:right="1152"/>
    </w:pPr>
    <w:rPr>
      <w:i/>
      <w:iCs/>
      <w:color w:val="9D3511"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696464"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customStyle="1" w:styleId="Contact">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actChar">
    <w:name w:val="Contact Char"/>
    <w:basedOn w:val="DefaultParagraphFont"/>
    <w:link w:val="Contact"/>
    <w:uiPriority w:val="99"/>
    <w:rsid w:val="00986CA0"/>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044369">
      <w:bodyDiv w:val="1"/>
      <w:marLeft w:val="0"/>
      <w:marRight w:val="0"/>
      <w:marTop w:val="0"/>
      <w:marBottom w:val="0"/>
      <w:divBdr>
        <w:top w:val="none" w:sz="0" w:space="0" w:color="auto"/>
        <w:left w:val="none" w:sz="0" w:space="0" w:color="auto"/>
        <w:bottom w:val="none" w:sz="0" w:space="0" w:color="auto"/>
        <w:right w:val="none" w:sz="0" w:space="0" w:color="auto"/>
      </w:divBdr>
    </w:div>
    <w:div w:id="637801399">
      <w:bodyDiv w:val="1"/>
      <w:marLeft w:val="0"/>
      <w:marRight w:val="0"/>
      <w:marTop w:val="0"/>
      <w:marBottom w:val="0"/>
      <w:divBdr>
        <w:top w:val="none" w:sz="0" w:space="0" w:color="auto"/>
        <w:left w:val="none" w:sz="0" w:space="0" w:color="auto"/>
        <w:bottom w:val="none" w:sz="0" w:space="0" w:color="auto"/>
        <w:right w:val="none" w:sz="0" w:space="0" w:color="auto"/>
      </w:divBdr>
    </w:div>
    <w:div w:id="652028572">
      <w:bodyDiv w:val="1"/>
      <w:marLeft w:val="0"/>
      <w:marRight w:val="0"/>
      <w:marTop w:val="0"/>
      <w:marBottom w:val="0"/>
      <w:divBdr>
        <w:top w:val="none" w:sz="0" w:space="0" w:color="auto"/>
        <w:left w:val="none" w:sz="0" w:space="0" w:color="auto"/>
        <w:bottom w:val="none" w:sz="0" w:space="0" w:color="auto"/>
        <w:right w:val="none" w:sz="0" w:space="0" w:color="auto"/>
      </w:divBdr>
    </w:div>
    <w:div w:id="797146540">
      <w:bodyDiv w:val="1"/>
      <w:marLeft w:val="0"/>
      <w:marRight w:val="0"/>
      <w:marTop w:val="0"/>
      <w:marBottom w:val="0"/>
      <w:divBdr>
        <w:top w:val="none" w:sz="0" w:space="0" w:color="auto"/>
        <w:left w:val="none" w:sz="0" w:space="0" w:color="auto"/>
        <w:bottom w:val="none" w:sz="0" w:space="0" w:color="auto"/>
        <w:right w:val="none" w:sz="0" w:space="0" w:color="auto"/>
      </w:divBdr>
    </w:div>
    <w:div w:id="997726753">
      <w:bodyDiv w:val="1"/>
      <w:marLeft w:val="0"/>
      <w:marRight w:val="0"/>
      <w:marTop w:val="0"/>
      <w:marBottom w:val="0"/>
      <w:divBdr>
        <w:top w:val="none" w:sz="0" w:space="0" w:color="auto"/>
        <w:left w:val="none" w:sz="0" w:space="0" w:color="auto"/>
        <w:bottom w:val="none" w:sz="0" w:space="0" w:color="auto"/>
        <w:right w:val="none" w:sz="0" w:space="0" w:color="auto"/>
      </w:divBdr>
    </w:div>
    <w:div w:id="1321155897">
      <w:bodyDiv w:val="1"/>
      <w:marLeft w:val="0"/>
      <w:marRight w:val="0"/>
      <w:marTop w:val="0"/>
      <w:marBottom w:val="0"/>
      <w:divBdr>
        <w:top w:val="none" w:sz="0" w:space="0" w:color="auto"/>
        <w:left w:val="none" w:sz="0" w:space="0" w:color="auto"/>
        <w:bottom w:val="none" w:sz="0" w:space="0" w:color="auto"/>
        <w:right w:val="none" w:sz="0" w:space="0" w:color="auto"/>
      </w:divBdr>
    </w:div>
    <w:div w:id="1400903477">
      <w:bodyDiv w:val="1"/>
      <w:marLeft w:val="0"/>
      <w:marRight w:val="0"/>
      <w:marTop w:val="0"/>
      <w:marBottom w:val="0"/>
      <w:divBdr>
        <w:top w:val="none" w:sz="0" w:space="0" w:color="auto"/>
        <w:left w:val="none" w:sz="0" w:space="0" w:color="auto"/>
        <w:bottom w:val="none" w:sz="0" w:space="0" w:color="auto"/>
        <w:right w:val="none" w:sz="0" w:space="0" w:color="auto"/>
      </w:divBdr>
    </w:div>
    <w:div w:id="1446267105">
      <w:bodyDiv w:val="1"/>
      <w:marLeft w:val="0"/>
      <w:marRight w:val="0"/>
      <w:marTop w:val="0"/>
      <w:marBottom w:val="0"/>
      <w:divBdr>
        <w:top w:val="none" w:sz="0" w:space="0" w:color="auto"/>
        <w:left w:val="none" w:sz="0" w:space="0" w:color="auto"/>
        <w:bottom w:val="none" w:sz="0" w:space="0" w:color="auto"/>
        <w:right w:val="none" w:sz="0" w:space="0" w:color="auto"/>
      </w:divBdr>
    </w:div>
    <w:div w:id="1872457228">
      <w:bodyDiv w:val="1"/>
      <w:marLeft w:val="0"/>
      <w:marRight w:val="0"/>
      <w:marTop w:val="0"/>
      <w:marBottom w:val="0"/>
      <w:divBdr>
        <w:top w:val="none" w:sz="0" w:space="0" w:color="auto"/>
        <w:left w:val="none" w:sz="0" w:space="0" w:color="auto"/>
        <w:bottom w:val="none" w:sz="0" w:space="0" w:color="auto"/>
        <w:right w:val="none" w:sz="0" w:space="0" w:color="auto"/>
      </w:divBdr>
    </w:div>
    <w:div w:id="2041783261">
      <w:bodyDiv w:val="1"/>
      <w:marLeft w:val="0"/>
      <w:marRight w:val="0"/>
      <w:marTop w:val="0"/>
      <w:marBottom w:val="0"/>
      <w:divBdr>
        <w:top w:val="none" w:sz="0" w:space="0" w:color="auto"/>
        <w:left w:val="none" w:sz="0" w:space="0" w:color="auto"/>
        <w:bottom w:val="none" w:sz="0" w:space="0" w:color="auto"/>
        <w:right w:val="none" w:sz="0" w:space="0" w:color="auto"/>
      </w:divBdr>
    </w:div>
    <w:div w:id="2103259560">
      <w:bodyDiv w:val="1"/>
      <w:marLeft w:val="0"/>
      <w:marRight w:val="0"/>
      <w:marTop w:val="0"/>
      <w:marBottom w:val="0"/>
      <w:divBdr>
        <w:top w:val="none" w:sz="0" w:space="0" w:color="auto"/>
        <w:left w:val="none" w:sz="0" w:space="0" w:color="auto"/>
        <w:bottom w:val="none" w:sz="0" w:space="0" w:color="auto"/>
        <w:right w:val="none" w:sz="0" w:space="0" w:color="auto"/>
      </w:divBdr>
    </w:div>
    <w:div w:id="212160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inkedin.com/in/nicholaspbrow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ltonimb.u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ick@altonimb.u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github.com/nonik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worb\AppData\Roaming\Microsoft\Templates\Restaurant%20manager%20resume.dotx" TargetMode="Externa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Background xmlns="71af3243-3dd4-4a8d-8c0d-dd76da1f02a5">false</Backgroun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86A1A-83A9-49D0-AE61-B506130901B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C03343B0-2E37-4E4D-9C2F-1BB515B811A5}">
  <ds:schemaRefs>
    <ds:schemaRef ds:uri="http://schemas.microsoft.com/sharepoint/v3/contenttype/forms"/>
  </ds:schemaRefs>
</ds:datastoreItem>
</file>

<file path=customXml/itemProps3.xml><?xml version="1.0" encoding="utf-8"?>
<ds:datastoreItem xmlns:ds="http://schemas.openxmlformats.org/officeDocument/2006/customXml" ds:itemID="{1E217D3F-33DC-4695-BFF1-9F0A9E98B7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9E4964-E492-4D5C-A41E-6548D1BBB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Restaurant manager resume.dotx</Template>
  <TotalTime>3967</TotalTime>
  <Pages>2</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Links>
    <vt:vector size="36" baseType="variant">
      <vt:variant>
        <vt:i4>1114123</vt:i4>
      </vt:variant>
      <vt:variant>
        <vt:i4>15</vt:i4>
      </vt:variant>
      <vt:variant>
        <vt:i4>0</vt:i4>
      </vt:variant>
      <vt:variant>
        <vt:i4>5</vt:i4>
      </vt:variant>
      <vt:variant>
        <vt:lpwstr>https://www.nuget.org/packages/Microsoft.Azure.Services.AppAuthentication</vt:lpwstr>
      </vt:variant>
      <vt:variant>
        <vt:lpwstr/>
      </vt:variant>
      <vt:variant>
        <vt:i4>5832708</vt:i4>
      </vt:variant>
      <vt:variant>
        <vt:i4>12</vt:i4>
      </vt:variant>
      <vt:variant>
        <vt:i4>0</vt:i4>
      </vt:variant>
      <vt:variant>
        <vt:i4>5</vt:i4>
      </vt:variant>
      <vt:variant>
        <vt:lpwstr>https://github.com/Azure/azure-sdk-for-net/tree/53e2f0b1f95ea712c407bdc616f3506d1477f914/sdk/mgmtcommon/AppAuthentication</vt:lpwstr>
      </vt:variant>
      <vt:variant>
        <vt:lpwstr/>
      </vt:variant>
      <vt:variant>
        <vt:i4>8126563</vt:i4>
      </vt:variant>
      <vt:variant>
        <vt:i4>9</vt:i4>
      </vt:variant>
      <vt:variant>
        <vt:i4>0</vt:i4>
      </vt:variant>
      <vt:variant>
        <vt:i4>5</vt:i4>
      </vt:variant>
      <vt:variant>
        <vt:lpwstr>https://github.com/Azure/bicep</vt:lpwstr>
      </vt:variant>
      <vt:variant>
        <vt:lpwstr/>
      </vt:variant>
      <vt:variant>
        <vt:i4>2818146</vt:i4>
      </vt:variant>
      <vt:variant>
        <vt:i4>6</vt:i4>
      </vt:variant>
      <vt:variant>
        <vt:i4>0</vt:i4>
      </vt:variant>
      <vt:variant>
        <vt:i4>5</vt:i4>
      </vt:variant>
      <vt:variant>
        <vt:lpwstr>https://github.com/Azure/template-analyzer</vt:lpwstr>
      </vt:variant>
      <vt:variant>
        <vt:lpwstr/>
      </vt:variant>
      <vt:variant>
        <vt:i4>1376342</vt:i4>
      </vt:variant>
      <vt:variant>
        <vt:i4>3</vt:i4>
      </vt:variant>
      <vt:variant>
        <vt:i4>0</vt:i4>
      </vt:variant>
      <vt:variant>
        <vt:i4>5</vt:i4>
      </vt:variant>
      <vt:variant>
        <vt:lpwstr>http://www.github.com/nonik0</vt:lpwstr>
      </vt:variant>
      <vt:variant>
        <vt:lpwstr/>
      </vt:variant>
      <vt:variant>
        <vt:i4>5439491</vt:i4>
      </vt:variant>
      <vt:variant>
        <vt:i4>0</vt:i4>
      </vt:variant>
      <vt:variant>
        <vt:i4>0</vt:i4>
      </vt:variant>
      <vt:variant>
        <vt:i4>5</vt:i4>
      </vt:variant>
      <vt:variant>
        <vt:lpwstr>http://www.linkedin.com/in/nicholaspbrown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Brown</dc:creator>
  <cp:keywords/>
  <cp:lastModifiedBy>Nick Brown</cp:lastModifiedBy>
  <cp:revision>218</cp:revision>
  <dcterms:created xsi:type="dcterms:W3CDTF">2024-08-24T16:19:00Z</dcterms:created>
  <dcterms:modified xsi:type="dcterms:W3CDTF">2025-05-30T19:07:00Z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